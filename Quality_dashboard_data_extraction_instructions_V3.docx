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511519438"/>
        <w:docPartObj>
          <w:docPartGallery w:val="Cover Pages"/>
          <w:docPartUnique/>
        </w:docPartObj>
      </w:sdtPr>
      <w:sdtEndPr>
        <w:rPr>
          <w:caps/>
          <w:sz w:val="20"/>
        </w:rPr>
      </w:sdtEndPr>
      <w:sdtContent>
        <w:p w14:paraId="1F334C5B" w14:textId="50511DE3" w:rsidR="004538F0" w:rsidRDefault="004538F0">
          <w:pPr>
            <w:pStyle w:val="NoSpacing"/>
            <w:rPr>
              <w:sz w:val="2"/>
            </w:rPr>
          </w:pPr>
        </w:p>
        <w:p w14:paraId="0E050079" w14:textId="77777777" w:rsidR="004538F0" w:rsidRDefault="004538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11840" behindDoc="0" locked="0" layoutInCell="1" allowOverlap="1" wp14:anchorId="70EFEB62" wp14:editId="3F260F1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BD568C6" w14:textId="34D8060C" w:rsidR="004538F0" w:rsidRDefault="004538F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DETQTIV - Data and Quality Service Dashboard</w:t>
                                    </w:r>
                                  </w:p>
                                </w:sdtContent>
                              </w:sdt>
                              <w:p w14:paraId="35214B4C" w14:textId="2C03C848" w:rsidR="004538F0" w:rsidRDefault="005C63D5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419D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SHRINE Network Data Extraction Instructions</w:t>
                                    </w:r>
                                  </w:sdtContent>
                                </w:sdt>
                                <w:r w:rsidR="004538F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9527481" w14:textId="77777777" w:rsidR="004538F0" w:rsidRDefault="004538F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0EFEB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0;margin-top:0;width:468pt;height:1in;z-index:25181184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EC63AJ7AgAAYg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BD568C6" w14:textId="34D8060C" w:rsidR="004538F0" w:rsidRDefault="004538F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DETQTIV - Data and Quality Service Dashboard</w:t>
                              </w:r>
                            </w:p>
                          </w:sdtContent>
                        </w:sdt>
                        <w:p w14:paraId="35214B4C" w14:textId="2C03C848" w:rsidR="004538F0" w:rsidRDefault="005C63D5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1419D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SHRINE Network Data Extraction Instructions</w:t>
                              </w:r>
                            </w:sdtContent>
                          </w:sdt>
                          <w:r w:rsidR="004538F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9527481" w14:textId="77777777" w:rsidR="004538F0" w:rsidRDefault="004538F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810816" behindDoc="1" locked="0" layoutInCell="1" allowOverlap="1" wp14:anchorId="321E4611" wp14:editId="4E72CA0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6C639E7" id="Group 2" o:spid="_x0000_s1026" style="position:absolute;margin-left:0;margin-top:0;width:432.65pt;height:448.55pt;z-index:-25150566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">
                    <o:lock v:ext="edit" aspectratio="t"/>
                    <v:shape id="Freeform 8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10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12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13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14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9792" behindDoc="0" locked="0" layoutInCell="1" allowOverlap="1" wp14:anchorId="24BE2054" wp14:editId="2CEAF48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C6728" w14:textId="79F70B9C" w:rsidR="004538F0" w:rsidRDefault="005C63D5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38F0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UCLA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1E51C2" w14:textId="00ABA452" w:rsidR="004538F0" w:rsidRDefault="00A329F4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BE2054" id="Text Box 15" o:spid="_x0000_s1027" type="#_x0000_t202" style="position:absolute;margin-left:0;margin-top:0;width:468pt;height:29.5pt;z-index:2518097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2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I7hPYR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B4C6728" w14:textId="79F70B9C" w:rsidR="004538F0" w:rsidRDefault="005C63D5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38F0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UCLA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D1E51C2" w14:textId="00ABA452" w:rsidR="004538F0" w:rsidRDefault="00A329F4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D04FDEE" w14:textId="4CB4D4B6" w:rsidR="004538F0" w:rsidRDefault="004538F0">
          <w:r>
            <w:rPr>
              <w:caps/>
            </w:rPr>
            <w:br w:type="page"/>
          </w:r>
        </w:p>
      </w:sdtContent>
    </w:sdt>
    <w:p w14:paraId="619BC54F" w14:textId="77777777" w:rsidR="005F3903" w:rsidRDefault="005F3903" w:rsidP="001311C6">
      <w:pPr>
        <w:pStyle w:val="Title"/>
      </w:pPr>
    </w:p>
    <w:p w14:paraId="04AEBFE1" w14:textId="68537C15" w:rsidR="005F3903" w:rsidRDefault="005F390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73542871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3F03CEBD" w14:textId="625360E0" w:rsidR="005F3903" w:rsidRDefault="005F3903">
          <w:pPr>
            <w:pStyle w:val="TOCHeading"/>
          </w:pPr>
          <w:r>
            <w:t>Contents</w:t>
          </w:r>
        </w:p>
        <w:p w14:paraId="005BCC98" w14:textId="12C54C0E" w:rsidR="0016482C" w:rsidRDefault="005F390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927796" w:history="1">
            <w:r w:rsidR="0016482C" w:rsidRPr="009E030F">
              <w:rPr>
                <w:rStyle w:val="Hyperlink"/>
                <w:noProof/>
              </w:rPr>
              <w:t>Introduction</w:t>
            </w:r>
            <w:r w:rsidR="0016482C">
              <w:rPr>
                <w:noProof/>
                <w:webHidden/>
              </w:rPr>
              <w:tab/>
            </w:r>
            <w:r w:rsidR="0016482C">
              <w:rPr>
                <w:noProof/>
                <w:webHidden/>
              </w:rPr>
              <w:fldChar w:fldCharType="begin"/>
            </w:r>
            <w:r w:rsidR="0016482C">
              <w:rPr>
                <w:noProof/>
                <w:webHidden/>
              </w:rPr>
              <w:instrText xml:space="preserve"> PAGEREF _Toc472927796 \h </w:instrText>
            </w:r>
            <w:r w:rsidR="0016482C">
              <w:rPr>
                <w:noProof/>
                <w:webHidden/>
              </w:rPr>
            </w:r>
            <w:r w:rsidR="0016482C">
              <w:rPr>
                <w:noProof/>
                <w:webHidden/>
              </w:rPr>
              <w:fldChar w:fldCharType="separate"/>
            </w:r>
            <w:r w:rsidR="0016482C">
              <w:rPr>
                <w:noProof/>
                <w:webHidden/>
              </w:rPr>
              <w:t>3</w:t>
            </w:r>
            <w:r w:rsidR="0016482C">
              <w:rPr>
                <w:noProof/>
                <w:webHidden/>
              </w:rPr>
              <w:fldChar w:fldCharType="end"/>
            </w:r>
          </w:hyperlink>
        </w:p>
        <w:p w14:paraId="5CC48DB4" w14:textId="0CB1F9BD" w:rsidR="0016482C" w:rsidRDefault="005C63D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2927797" w:history="1">
            <w:r w:rsidR="0016482C" w:rsidRPr="009E030F">
              <w:rPr>
                <w:rStyle w:val="Hyperlink"/>
                <w:noProof/>
              </w:rPr>
              <w:t>Ontology Enhancements</w:t>
            </w:r>
            <w:r w:rsidR="0016482C">
              <w:rPr>
                <w:noProof/>
                <w:webHidden/>
              </w:rPr>
              <w:tab/>
            </w:r>
            <w:r w:rsidR="0016482C">
              <w:rPr>
                <w:noProof/>
                <w:webHidden/>
              </w:rPr>
              <w:fldChar w:fldCharType="begin"/>
            </w:r>
            <w:r w:rsidR="0016482C">
              <w:rPr>
                <w:noProof/>
                <w:webHidden/>
              </w:rPr>
              <w:instrText xml:space="preserve"> PAGEREF _Toc472927797 \h </w:instrText>
            </w:r>
            <w:r w:rsidR="0016482C">
              <w:rPr>
                <w:noProof/>
                <w:webHidden/>
              </w:rPr>
            </w:r>
            <w:r w:rsidR="0016482C">
              <w:rPr>
                <w:noProof/>
                <w:webHidden/>
              </w:rPr>
              <w:fldChar w:fldCharType="separate"/>
            </w:r>
            <w:r w:rsidR="0016482C">
              <w:rPr>
                <w:noProof/>
                <w:webHidden/>
              </w:rPr>
              <w:t>4</w:t>
            </w:r>
            <w:r w:rsidR="0016482C">
              <w:rPr>
                <w:noProof/>
                <w:webHidden/>
              </w:rPr>
              <w:fldChar w:fldCharType="end"/>
            </w:r>
          </w:hyperlink>
        </w:p>
        <w:p w14:paraId="7B7D0BDA" w14:textId="1D7D14E4" w:rsidR="0016482C" w:rsidRDefault="005C63D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2927798" w:history="1">
            <w:r w:rsidR="0016482C" w:rsidRPr="009E030F">
              <w:rPr>
                <w:rStyle w:val="Hyperlink"/>
                <w:noProof/>
              </w:rPr>
              <w:t>Ontology Identifier</w:t>
            </w:r>
            <w:r w:rsidR="0016482C">
              <w:rPr>
                <w:noProof/>
                <w:webHidden/>
              </w:rPr>
              <w:tab/>
            </w:r>
            <w:r w:rsidR="0016482C">
              <w:rPr>
                <w:noProof/>
                <w:webHidden/>
              </w:rPr>
              <w:fldChar w:fldCharType="begin"/>
            </w:r>
            <w:r w:rsidR="0016482C">
              <w:rPr>
                <w:noProof/>
                <w:webHidden/>
              </w:rPr>
              <w:instrText xml:space="preserve"> PAGEREF _Toc472927798 \h </w:instrText>
            </w:r>
            <w:r w:rsidR="0016482C">
              <w:rPr>
                <w:noProof/>
                <w:webHidden/>
              </w:rPr>
            </w:r>
            <w:r w:rsidR="0016482C">
              <w:rPr>
                <w:noProof/>
                <w:webHidden/>
              </w:rPr>
              <w:fldChar w:fldCharType="separate"/>
            </w:r>
            <w:r w:rsidR="0016482C">
              <w:rPr>
                <w:noProof/>
                <w:webHidden/>
              </w:rPr>
              <w:t>4</w:t>
            </w:r>
            <w:r w:rsidR="0016482C">
              <w:rPr>
                <w:noProof/>
                <w:webHidden/>
              </w:rPr>
              <w:fldChar w:fldCharType="end"/>
            </w:r>
          </w:hyperlink>
        </w:p>
        <w:p w14:paraId="073CB424" w14:textId="27A966D5" w:rsidR="0016482C" w:rsidRDefault="005C63D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2927799" w:history="1">
            <w:r w:rsidR="0016482C" w:rsidRPr="009E030F">
              <w:rPr>
                <w:rStyle w:val="Hyperlink"/>
                <w:noProof/>
              </w:rPr>
              <w:t xml:space="preserve">Parent/child </w:t>
            </w:r>
            <w:r w:rsidR="0016482C" w:rsidRPr="009E030F">
              <w:rPr>
                <w:rStyle w:val="Hyperlink"/>
                <w:noProof/>
              </w:rPr>
              <w:sym w:font="Wingdings" w:char="F0E0"/>
            </w:r>
            <w:r w:rsidR="0016482C" w:rsidRPr="009E030F">
              <w:rPr>
                <w:rStyle w:val="Hyperlink"/>
                <w:noProof/>
              </w:rPr>
              <w:t xml:space="preserve">  Node</w:t>
            </w:r>
            <w:r w:rsidR="0016482C">
              <w:rPr>
                <w:noProof/>
                <w:webHidden/>
              </w:rPr>
              <w:tab/>
            </w:r>
            <w:r w:rsidR="0016482C">
              <w:rPr>
                <w:noProof/>
                <w:webHidden/>
              </w:rPr>
              <w:fldChar w:fldCharType="begin"/>
            </w:r>
            <w:r w:rsidR="0016482C">
              <w:rPr>
                <w:noProof/>
                <w:webHidden/>
              </w:rPr>
              <w:instrText xml:space="preserve"> PAGEREF _Toc472927799 \h </w:instrText>
            </w:r>
            <w:r w:rsidR="0016482C">
              <w:rPr>
                <w:noProof/>
                <w:webHidden/>
              </w:rPr>
            </w:r>
            <w:r w:rsidR="0016482C">
              <w:rPr>
                <w:noProof/>
                <w:webHidden/>
              </w:rPr>
              <w:fldChar w:fldCharType="separate"/>
            </w:r>
            <w:r w:rsidR="0016482C">
              <w:rPr>
                <w:noProof/>
                <w:webHidden/>
              </w:rPr>
              <w:t>5</w:t>
            </w:r>
            <w:r w:rsidR="0016482C">
              <w:rPr>
                <w:noProof/>
                <w:webHidden/>
              </w:rPr>
              <w:fldChar w:fldCharType="end"/>
            </w:r>
          </w:hyperlink>
        </w:p>
        <w:p w14:paraId="3ED78BFD" w14:textId="042D0E57" w:rsidR="0016482C" w:rsidRDefault="005C63D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2927800" w:history="1">
            <w:r w:rsidR="0016482C" w:rsidRPr="009E030F">
              <w:rPr>
                <w:rStyle w:val="Hyperlink"/>
                <w:noProof/>
              </w:rPr>
              <w:t>Observations</w:t>
            </w:r>
            <w:r w:rsidR="0016482C">
              <w:rPr>
                <w:noProof/>
                <w:webHidden/>
              </w:rPr>
              <w:tab/>
            </w:r>
            <w:r w:rsidR="0016482C">
              <w:rPr>
                <w:noProof/>
                <w:webHidden/>
              </w:rPr>
              <w:fldChar w:fldCharType="begin"/>
            </w:r>
            <w:r w:rsidR="0016482C">
              <w:rPr>
                <w:noProof/>
                <w:webHidden/>
              </w:rPr>
              <w:instrText xml:space="preserve"> PAGEREF _Toc472927800 \h </w:instrText>
            </w:r>
            <w:r w:rsidR="0016482C">
              <w:rPr>
                <w:noProof/>
                <w:webHidden/>
              </w:rPr>
            </w:r>
            <w:r w:rsidR="0016482C">
              <w:rPr>
                <w:noProof/>
                <w:webHidden/>
              </w:rPr>
              <w:fldChar w:fldCharType="separate"/>
            </w:r>
            <w:r w:rsidR="0016482C">
              <w:rPr>
                <w:noProof/>
                <w:webHidden/>
              </w:rPr>
              <w:t>6</w:t>
            </w:r>
            <w:r w:rsidR="0016482C">
              <w:rPr>
                <w:noProof/>
                <w:webHidden/>
              </w:rPr>
              <w:fldChar w:fldCharType="end"/>
            </w:r>
          </w:hyperlink>
        </w:p>
        <w:p w14:paraId="6E224A9D" w14:textId="26B693E0" w:rsidR="0016482C" w:rsidRDefault="005C63D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2927801" w:history="1">
            <w:r w:rsidR="0016482C" w:rsidRPr="009E030F">
              <w:rPr>
                <w:rStyle w:val="Hyperlink"/>
                <w:noProof/>
              </w:rPr>
              <w:t>Observation Fact extraction</w:t>
            </w:r>
            <w:r w:rsidR="0016482C">
              <w:rPr>
                <w:noProof/>
                <w:webHidden/>
              </w:rPr>
              <w:tab/>
            </w:r>
            <w:r w:rsidR="0016482C">
              <w:rPr>
                <w:noProof/>
                <w:webHidden/>
              </w:rPr>
              <w:fldChar w:fldCharType="begin"/>
            </w:r>
            <w:r w:rsidR="0016482C">
              <w:rPr>
                <w:noProof/>
                <w:webHidden/>
              </w:rPr>
              <w:instrText xml:space="preserve"> PAGEREF _Toc472927801 \h </w:instrText>
            </w:r>
            <w:r w:rsidR="0016482C">
              <w:rPr>
                <w:noProof/>
                <w:webHidden/>
              </w:rPr>
            </w:r>
            <w:r w:rsidR="0016482C">
              <w:rPr>
                <w:noProof/>
                <w:webHidden/>
              </w:rPr>
              <w:fldChar w:fldCharType="separate"/>
            </w:r>
            <w:r w:rsidR="0016482C">
              <w:rPr>
                <w:noProof/>
                <w:webHidden/>
              </w:rPr>
              <w:t>6</w:t>
            </w:r>
            <w:r w:rsidR="0016482C">
              <w:rPr>
                <w:noProof/>
                <w:webHidden/>
              </w:rPr>
              <w:fldChar w:fldCharType="end"/>
            </w:r>
          </w:hyperlink>
        </w:p>
        <w:p w14:paraId="349563D8" w14:textId="1548D14A" w:rsidR="0016482C" w:rsidRDefault="005C63D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2927802" w:history="1">
            <w:r w:rsidR="0016482C" w:rsidRPr="009E030F">
              <w:rPr>
                <w:rStyle w:val="Hyperlink"/>
                <w:noProof/>
              </w:rPr>
              <w:t>Demographics</w:t>
            </w:r>
            <w:r w:rsidR="0016482C">
              <w:rPr>
                <w:noProof/>
                <w:webHidden/>
              </w:rPr>
              <w:tab/>
            </w:r>
            <w:r w:rsidR="0016482C">
              <w:rPr>
                <w:noProof/>
                <w:webHidden/>
              </w:rPr>
              <w:fldChar w:fldCharType="begin"/>
            </w:r>
            <w:r w:rsidR="0016482C">
              <w:rPr>
                <w:noProof/>
                <w:webHidden/>
              </w:rPr>
              <w:instrText xml:space="preserve"> PAGEREF _Toc472927802 \h </w:instrText>
            </w:r>
            <w:r w:rsidR="0016482C">
              <w:rPr>
                <w:noProof/>
                <w:webHidden/>
              </w:rPr>
            </w:r>
            <w:r w:rsidR="0016482C">
              <w:rPr>
                <w:noProof/>
                <w:webHidden/>
              </w:rPr>
              <w:fldChar w:fldCharType="separate"/>
            </w:r>
            <w:r w:rsidR="0016482C">
              <w:rPr>
                <w:noProof/>
                <w:webHidden/>
              </w:rPr>
              <w:t>6</w:t>
            </w:r>
            <w:r w:rsidR="0016482C">
              <w:rPr>
                <w:noProof/>
                <w:webHidden/>
              </w:rPr>
              <w:fldChar w:fldCharType="end"/>
            </w:r>
          </w:hyperlink>
        </w:p>
        <w:p w14:paraId="62242437" w14:textId="2CC110DA" w:rsidR="0016482C" w:rsidRDefault="005C63D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2927803" w:history="1">
            <w:r w:rsidR="0016482C" w:rsidRPr="009E030F">
              <w:rPr>
                <w:rStyle w:val="Hyperlink"/>
                <w:noProof/>
              </w:rPr>
              <w:t>Rest of demographic elements</w:t>
            </w:r>
            <w:r w:rsidR="0016482C">
              <w:rPr>
                <w:noProof/>
                <w:webHidden/>
              </w:rPr>
              <w:tab/>
            </w:r>
            <w:r w:rsidR="0016482C">
              <w:rPr>
                <w:noProof/>
                <w:webHidden/>
              </w:rPr>
              <w:fldChar w:fldCharType="begin"/>
            </w:r>
            <w:r w:rsidR="0016482C">
              <w:rPr>
                <w:noProof/>
                <w:webHidden/>
              </w:rPr>
              <w:instrText xml:space="preserve"> PAGEREF _Toc472927803 \h </w:instrText>
            </w:r>
            <w:r w:rsidR="0016482C">
              <w:rPr>
                <w:noProof/>
                <w:webHidden/>
              </w:rPr>
            </w:r>
            <w:r w:rsidR="0016482C">
              <w:rPr>
                <w:noProof/>
                <w:webHidden/>
              </w:rPr>
              <w:fldChar w:fldCharType="separate"/>
            </w:r>
            <w:r w:rsidR="0016482C">
              <w:rPr>
                <w:noProof/>
                <w:webHidden/>
              </w:rPr>
              <w:t>7</w:t>
            </w:r>
            <w:r w:rsidR="0016482C">
              <w:rPr>
                <w:noProof/>
                <w:webHidden/>
              </w:rPr>
              <w:fldChar w:fldCharType="end"/>
            </w:r>
          </w:hyperlink>
        </w:p>
        <w:p w14:paraId="1F8E4E83" w14:textId="398D3868" w:rsidR="0016482C" w:rsidRDefault="005C63D5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2927804" w:history="1">
            <w:r w:rsidR="0016482C" w:rsidRPr="009E030F">
              <w:rPr>
                <w:rStyle w:val="Hyperlink"/>
                <w:noProof/>
              </w:rPr>
              <w:t>Age</w:t>
            </w:r>
            <w:r w:rsidR="0016482C">
              <w:rPr>
                <w:noProof/>
                <w:webHidden/>
              </w:rPr>
              <w:tab/>
            </w:r>
            <w:r w:rsidR="0016482C">
              <w:rPr>
                <w:noProof/>
                <w:webHidden/>
              </w:rPr>
              <w:fldChar w:fldCharType="begin"/>
            </w:r>
            <w:r w:rsidR="0016482C">
              <w:rPr>
                <w:noProof/>
                <w:webHidden/>
              </w:rPr>
              <w:instrText xml:space="preserve"> PAGEREF _Toc472927804 \h </w:instrText>
            </w:r>
            <w:r w:rsidR="0016482C">
              <w:rPr>
                <w:noProof/>
                <w:webHidden/>
              </w:rPr>
            </w:r>
            <w:r w:rsidR="0016482C">
              <w:rPr>
                <w:noProof/>
                <w:webHidden/>
              </w:rPr>
              <w:fldChar w:fldCharType="separate"/>
            </w:r>
            <w:r w:rsidR="0016482C">
              <w:rPr>
                <w:noProof/>
                <w:webHidden/>
              </w:rPr>
              <w:t>7</w:t>
            </w:r>
            <w:r w:rsidR="0016482C">
              <w:rPr>
                <w:noProof/>
                <w:webHidden/>
              </w:rPr>
              <w:fldChar w:fldCharType="end"/>
            </w:r>
          </w:hyperlink>
        </w:p>
        <w:p w14:paraId="3166CD16" w14:textId="0584DF33" w:rsidR="0016482C" w:rsidRDefault="005C63D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2927805" w:history="1">
            <w:r w:rsidR="0016482C" w:rsidRPr="009E030F">
              <w:rPr>
                <w:rStyle w:val="Hyperlink"/>
                <w:noProof/>
              </w:rPr>
              <w:t>Results</w:t>
            </w:r>
            <w:r w:rsidR="0016482C">
              <w:rPr>
                <w:noProof/>
                <w:webHidden/>
              </w:rPr>
              <w:tab/>
            </w:r>
            <w:r w:rsidR="0016482C">
              <w:rPr>
                <w:noProof/>
                <w:webHidden/>
              </w:rPr>
              <w:fldChar w:fldCharType="begin"/>
            </w:r>
            <w:r w:rsidR="0016482C">
              <w:rPr>
                <w:noProof/>
                <w:webHidden/>
              </w:rPr>
              <w:instrText xml:space="preserve"> PAGEREF _Toc472927805 \h </w:instrText>
            </w:r>
            <w:r w:rsidR="0016482C">
              <w:rPr>
                <w:noProof/>
                <w:webHidden/>
              </w:rPr>
            </w:r>
            <w:r w:rsidR="0016482C">
              <w:rPr>
                <w:noProof/>
                <w:webHidden/>
              </w:rPr>
              <w:fldChar w:fldCharType="separate"/>
            </w:r>
            <w:r w:rsidR="0016482C">
              <w:rPr>
                <w:noProof/>
                <w:webHidden/>
              </w:rPr>
              <w:t>8</w:t>
            </w:r>
            <w:r w:rsidR="0016482C">
              <w:rPr>
                <w:noProof/>
                <w:webHidden/>
              </w:rPr>
              <w:fldChar w:fldCharType="end"/>
            </w:r>
          </w:hyperlink>
        </w:p>
        <w:p w14:paraId="4FD68222" w14:textId="34CE1634" w:rsidR="0016482C" w:rsidRDefault="005C63D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2927806" w:history="1">
            <w:r w:rsidR="0016482C" w:rsidRPr="009E030F">
              <w:rPr>
                <w:rStyle w:val="Hyperlink"/>
                <w:noProof/>
              </w:rPr>
              <w:t>Export</w:t>
            </w:r>
            <w:r w:rsidR="0016482C">
              <w:rPr>
                <w:noProof/>
                <w:webHidden/>
              </w:rPr>
              <w:tab/>
            </w:r>
            <w:r w:rsidR="0016482C">
              <w:rPr>
                <w:noProof/>
                <w:webHidden/>
              </w:rPr>
              <w:fldChar w:fldCharType="begin"/>
            </w:r>
            <w:r w:rsidR="0016482C">
              <w:rPr>
                <w:noProof/>
                <w:webHidden/>
              </w:rPr>
              <w:instrText xml:space="preserve"> PAGEREF _Toc472927806 \h </w:instrText>
            </w:r>
            <w:r w:rsidR="0016482C">
              <w:rPr>
                <w:noProof/>
                <w:webHidden/>
              </w:rPr>
            </w:r>
            <w:r w:rsidR="0016482C">
              <w:rPr>
                <w:noProof/>
                <w:webHidden/>
              </w:rPr>
              <w:fldChar w:fldCharType="separate"/>
            </w:r>
            <w:r w:rsidR="0016482C">
              <w:rPr>
                <w:noProof/>
                <w:webHidden/>
              </w:rPr>
              <w:t>8</w:t>
            </w:r>
            <w:r w:rsidR="0016482C">
              <w:rPr>
                <w:noProof/>
                <w:webHidden/>
              </w:rPr>
              <w:fldChar w:fldCharType="end"/>
            </w:r>
          </w:hyperlink>
        </w:p>
        <w:p w14:paraId="189A6CDC" w14:textId="6DBCD59D" w:rsidR="008F3878" w:rsidRDefault="005F390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E93602" w14:textId="20C09ED7" w:rsidR="005F3903" w:rsidRDefault="005F390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67C3451" w14:textId="191E8A6F" w:rsidR="00504FF3" w:rsidRDefault="00504FF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tbl>
      <w:tblPr>
        <w:tblStyle w:val="TableGrid"/>
        <w:tblpPr w:leftFromText="180" w:rightFromText="180" w:vertAnchor="text" w:horzAnchor="margin" w:tblpY="3686"/>
        <w:tblW w:w="0" w:type="auto"/>
        <w:tblLook w:val="04A0" w:firstRow="1" w:lastRow="0" w:firstColumn="1" w:lastColumn="0" w:noHBand="0" w:noVBand="1"/>
      </w:tblPr>
      <w:tblGrid>
        <w:gridCol w:w="1615"/>
        <w:gridCol w:w="1530"/>
        <w:gridCol w:w="6205"/>
      </w:tblGrid>
      <w:tr w:rsidR="00504FF3" w14:paraId="782B473A" w14:textId="77777777" w:rsidTr="00506794">
        <w:tc>
          <w:tcPr>
            <w:tcW w:w="1615" w:type="dxa"/>
            <w:shd w:val="clear" w:color="auto" w:fill="DBE5F1" w:themeFill="accent1" w:themeFillTint="33"/>
          </w:tcPr>
          <w:p w14:paraId="125FA997" w14:textId="77777777" w:rsidR="00504FF3" w:rsidRDefault="00504FF3" w:rsidP="00504FF3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52"/>
                <w:szCs w:val="52"/>
              </w:rPr>
            </w:pPr>
            <w:r>
              <w:br w:type="page"/>
              <w:t>Revision date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7AF9B428" w14:textId="77777777" w:rsidR="00504FF3" w:rsidRDefault="00504FF3" w:rsidP="00504FF3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52"/>
                <w:szCs w:val="52"/>
              </w:rPr>
            </w:pPr>
            <w:r>
              <w:t>Author</w:t>
            </w:r>
          </w:p>
        </w:tc>
        <w:tc>
          <w:tcPr>
            <w:tcW w:w="6205" w:type="dxa"/>
            <w:shd w:val="clear" w:color="auto" w:fill="DBE5F1" w:themeFill="accent1" w:themeFillTint="33"/>
          </w:tcPr>
          <w:p w14:paraId="58816C79" w14:textId="77777777" w:rsidR="00504FF3" w:rsidRDefault="00504FF3" w:rsidP="00504FF3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52"/>
                <w:szCs w:val="52"/>
              </w:rPr>
            </w:pPr>
            <w:r>
              <w:t>Comment</w:t>
            </w:r>
          </w:p>
        </w:tc>
      </w:tr>
      <w:tr w:rsidR="00504FF3" w14:paraId="73FD3E68" w14:textId="77777777" w:rsidTr="00506794">
        <w:tc>
          <w:tcPr>
            <w:tcW w:w="1615" w:type="dxa"/>
          </w:tcPr>
          <w:p w14:paraId="2F588424" w14:textId="77777777" w:rsidR="00504FF3" w:rsidRDefault="00504FF3" w:rsidP="00504FF3">
            <w:r>
              <w:t>9/30/16</w:t>
            </w:r>
          </w:p>
        </w:tc>
        <w:tc>
          <w:tcPr>
            <w:tcW w:w="1530" w:type="dxa"/>
          </w:tcPr>
          <w:p w14:paraId="71D22D85" w14:textId="77777777" w:rsidR="00504FF3" w:rsidRDefault="00504FF3" w:rsidP="00504FF3">
            <w:r>
              <w:t>Javier Sanz</w:t>
            </w:r>
          </w:p>
        </w:tc>
        <w:tc>
          <w:tcPr>
            <w:tcW w:w="6205" w:type="dxa"/>
          </w:tcPr>
          <w:p w14:paraId="27293C5B" w14:textId="77777777" w:rsidR="00504FF3" w:rsidRDefault="00504FF3" w:rsidP="00504FF3">
            <w:r>
              <w:t>Original document</w:t>
            </w:r>
          </w:p>
        </w:tc>
      </w:tr>
      <w:tr w:rsidR="00504FF3" w14:paraId="16C868BF" w14:textId="77777777" w:rsidTr="00506794">
        <w:tc>
          <w:tcPr>
            <w:tcW w:w="1615" w:type="dxa"/>
          </w:tcPr>
          <w:p w14:paraId="55500355" w14:textId="5680DB41" w:rsidR="00504FF3" w:rsidRDefault="00504FF3" w:rsidP="005B5B82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52"/>
                <w:szCs w:val="52"/>
              </w:rPr>
            </w:pPr>
            <w:r>
              <w:t>1/1</w:t>
            </w:r>
            <w:r w:rsidR="005B5B82">
              <w:t>9</w:t>
            </w:r>
            <w:r>
              <w:t>/17</w:t>
            </w:r>
          </w:p>
        </w:tc>
        <w:tc>
          <w:tcPr>
            <w:tcW w:w="1530" w:type="dxa"/>
          </w:tcPr>
          <w:p w14:paraId="799CAEEA" w14:textId="77777777" w:rsidR="00504FF3" w:rsidRDefault="00504FF3" w:rsidP="00504FF3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52"/>
                <w:szCs w:val="52"/>
              </w:rPr>
            </w:pPr>
            <w:r>
              <w:t>Javier Sanz</w:t>
            </w:r>
          </w:p>
        </w:tc>
        <w:tc>
          <w:tcPr>
            <w:tcW w:w="6205" w:type="dxa"/>
          </w:tcPr>
          <w:p w14:paraId="0AEF3B73" w14:textId="77777777" w:rsidR="00504FF3" w:rsidRDefault="00504FF3" w:rsidP="00504FF3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52"/>
                <w:szCs w:val="52"/>
              </w:rPr>
            </w:pPr>
            <w:r>
              <w:t>Adaptation of original document to new method of extraction</w:t>
            </w:r>
          </w:p>
        </w:tc>
      </w:tr>
      <w:tr w:rsidR="00504FF3" w14:paraId="786B306C" w14:textId="77777777" w:rsidTr="00506794">
        <w:tc>
          <w:tcPr>
            <w:tcW w:w="1615" w:type="dxa"/>
          </w:tcPr>
          <w:p w14:paraId="2167232F" w14:textId="77777777" w:rsidR="00504FF3" w:rsidRPr="00506794" w:rsidRDefault="00504FF3" w:rsidP="00504FF3"/>
        </w:tc>
        <w:tc>
          <w:tcPr>
            <w:tcW w:w="1530" w:type="dxa"/>
          </w:tcPr>
          <w:p w14:paraId="0CBD739B" w14:textId="77777777" w:rsidR="00504FF3" w:rsidRPr="00506794" w:rsidRDefault="00504FF3" w:rsidP="00504FF3"/>
        </w:tc>
        <w:tc>
          <w:tcPr>
            <w:tcW w:w="6205" w:type="dxa"/>
          </w:tcPr>
          <w:p w14:paraId="5B08B741" w14:textId="77777777" w:rsidR="00504FF3" w:rsidRPr="00506794" w:rsidRDefault="00504FF3" w:rsidP="00504FF3"/>
        </w:tc>
      </w:tr>
    </w:tbl>
    <w:p w14:paraId="63A920D6" w14:textId="77777777" w:rsidR="00504FF3" w:rsidRDefault="00504FF3"/>
    <w:p w14:paraId="6E4D1E1D" w14:textId="77777777" w:rsidR="00504FF3" w:rsidRDefault="00504FF3"/>
    <w:p w14:paraId="5A149A7C" w14:textId="77777777" w:rsidR="00504FF3" w:rsidRDefault="00504FF3"/>
    <w:p w14:paraId="59474E4A" w14:textId="77777777" w:rsidR="00504FF3" w:rsidRDefault="00504FF3"/>
    <w:p w14:paraId="3F651467" w14:textId="77777777" w:rsidR="00504FF3" w:rsidRDefault="00504FF3"/>
    <w:p w14:paraId="7277FA3C" w14:textId="77777777" w:rsidR="00504FF3" w:rsidRDefault="00504FF3"/>
    <w:p w14:paraId="19ACAD09" w14:textId="1549B64F" w:rsidR="00504FF3" w:rsidRDefault="00504FF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t xml:space="preserve"> Document </w:t>
      </w:r>
      <w:r w:rsidR="00506794">
        <w:t xml:space="preserve">revision </w:t>
      </w:r>
      <w:r>
        <w:t xml:space="preserve">history </w:t>
      </w:r>
      <w:r>
        <w:br w:type="page"/>
      </w:r>
    </w:p>
    <w:p w14:paraId="1444EF91" w14:textId="6348C271" w:rsidR="0065102A" w:rsidRDefault="00AF3E14" w:rsidP="00504FF3">
      <w:pPr>
        <w:pStyle w:val="Title"/>
      </w:pPr>
      <w:r>
        <w:lastRenderedPageBreak/>
        <w:t xml:space="preserve">Data </w:t>
      </w:r>
      <w:r w:rsidR="00F41DAC">
        <w:t xml:space="preserve">and </w:t>
      </w:r>
      <w:r>
        <w:t xml:space="preserve">Quality </w:t>
      </w:r>
      <w:r w:rsidR="00F41DAC">
        <w:t xml:space="preserve">Service </w:t>
      </w:r>
      <w:r>
        <w:t>Dashboard</w:t>
      </w:r>
      <w:r w:rsidR="00F41DAC">
        <w:t xml:space="preserve"> </w:t>
      </w:r>
    </w:p>
    <w:p w14:paraId="204C4B49" w14:textId="4548F0A1" w:rsidR="00F41DAC" w:rsidRPr="00F41DAC" w:rsidRDefault="00E1419D" w:rsidP="00F41DAC">
      <w:pPr>
        <w:pStyle w:val="Subtitle"/>
      </w:pPr>
      <w:r>
        <w:t>SHRINE NEtWork</w:t>
      </w:r>
      <w:r w:rsidR="00F41DAC">
        <w:t xml:space="preserve"> data extraction instructions</w:t>
      </w:r>
    </w:p>
    <w:p w14:paraId="6BA9F535" w14:textId="6D2D5526" w:rsidR="00F41DAC" w:rsidRDefault="00C71C5F" w:rsidP="00F41DAC">
      <w:pPr>
        <w:pStyle w:val="Heading1"/>
      </w:pPr>
      <w:bookmarkStart w:id="0" w:name="_Toc472927796"/>
      <w:r>
        <w:t>Introduction</w:t>
      </w:r>
      <w:bookmarkEnd w:id="0"/>
    </w:p>
    <w:p w14:paraId="25FD9BD5" w14:textId="7A2E7D00" w:rsidR="00502C33" w:rsidRDefault="001311C6" w:rsidP="001311C6">
      <w:r>
        <w:t xml:space="preserve">Thank you for taking the time to pull data for us!  This document will detail </w:t>
      </w:r>
      <w:r w:rsidR="00613F1C">
        <w:t>the</w:t>
      </w:r>
      <w:r>
        <w:t xml:space="preserve"> steps required to extract and send the data we need</w:t>
      </w:r>
      <w:r w:rsidR="00D71633">
        <w:t xml:space="preserve"> from your system.</w:t>
      </w:r>
      <w:r w:rsidR="00811F19">
        <w:t xml:space="preserve">  </w:t>
      </w:r>
      <w:r w:rsidR="00AF3E14">
        <w:t xml:space="preserve">Our ultimate </w:t>
      </w:r>
      <w:r w:rsidR="00F41DAC">
        <w:t xml:space="preserve">goal is to produce an extract </w:t>
      </w:r>
      <w:r w:rsidR="00AF3E14">
        <w:t xml:space="preserve">of aggregated counts </w:t>
      </w:r>
      <w:r w:rsidR="00DA5BF0">
        <w:t xml:space="preserve">by year for </w:t>
      </w:r>
      <w:proofErr w:type="gramStart"/>
      <w:r w:rsidR="00DA5BF0">
        <w:t>each  ontology</w:t>
      </w:r>
      <w:proofErr w:type="gramEnd"/>
      <w:r w:rsidR="00DA5BF0">
        <w:t xml:space="preserve"> element in your data</w:t>
      </w:r>
      <w:r w:rsidR="00E25432">
        <w:t>. This</w:t>
      </w:r>
      <w:r w:rsidR="00D71633">
        <w:t xml:space="preserve"> will help us produce a dashboard like the one below which can be used for multiple purposes: </w:t>
      </w:r>
    </w:p>
    <w:p w14:paraId="3B929BA7" w14:textId="77777777" w:rsidR="00502C33" w:rsidRPr="00502C33" w:rsidRDefault="00502C33" w:rsidP="00502C33">
      <w:pPr>
        <w:pStyle w:val="ListParagraph"/>
        <w:keepNext/>
        <w:numPr>
          <w:ilvl w:val="0"/>
          <w:numId w:val="7"/>
        </w:numPr>
      </w:pPr>
      <w:r w:rsidRPr="00502C33">
        <w:t>Data quality</w:t>
      </w:r>
    </w:p>
    <w:p w14:paraId="026A186F" w14:textId="77777777" w:rsidR="00502C33" w:rsidRPr="00502C33" w:rsidRDefault="00502C33" w:rsidP="00502C33">
      <w:pPr>
        <w:pStyle w:val="ListParagraph"/>
        <w:keepNext/>
        <w:numPr>
          <w:ilvl w:val="0"/>
          <w:numId w:val="7"/>
        </w:numPr>
      </w:pPr>
      <w:r w:rsidRPr="00502C33">
        <w:t>Data density analysis</w:t>
      </w:r>
    </w:p>
    <w:p w14:paraId="3B3807BB" w14:textId="5B558840" w:rsidR="00502C33" w:rsidRDefault="00502C33" w:rsidP="00502C33">
      <w:pPr>
        <w:pStyle w:val="ListParagraph"/>
        <w:keepNext/>
        <w:numPr>
          <w:ilvl w:val="0"/>
          <w:numId w:val="7"/>
        </w:numPr>
      </w:pPr>
      <w:r w:rsidRPr="00502C33">
        <w:t>Detect data growth</w:t>
      </w:r>
    </w:p>
    <w:p w14:paraId="3AF2D138" w14:textId="77777777" w:rsidR="00502C33" w:rsidRDefault="00502C33" w:rsidP="00502C33">
      <w:pPr>
        <w:pStyle w:val="ListParagraph"/>
        <w:keepNext/>
        <w:numPr>
          <w:ilvl w:val="0"/>
          <w:numId w:val="7"/>
        </w:numPr>
      </w:pPr>
      <w:r w:rsidRPr="00502C33">
        <w:t>Identify data trends</w:t>
      </w:r>
    </w:p>
    <w:p w14:paraId="44694CDE" w14:textId="73EA0270" w:rsidR="00D71633" w:rsidRDefault="00D71633" w:rsidP="00502C33">
      <w:pPr>
        <w:keepNext/>
        <w:jc w:val="center"/>
      </w:pPr>
      <w:r>
        <w:rPr>
          <w:noProof/>
        </w:rPr>
        <w:drawing>
          <wp:inline distT="0" distB="0" distL="0" distR="0" wp14:anchorId="143B9415" wp14:editId="23F1E1A5">
            <wp:extent cx="4483596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722" cy="319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C7D4" w14:textId="0CC526B8" w:rsidR="00D71633" w:rsidRDefault="00D71633" w:rsidP="00502C33">
      <w:pPr>
        <w:pStyle w:val="Caption"/>
        <w:jc w:val="center"/>
      </w:pPr>
      <w:r>
        <w:t xml:space="preserve">Figure </w:t>
      </w:r>
      <w:r w:rsidR="005C63D5">
        <w:fldChar w:fldCharType="begin"/>
      </w:r>
      <w:r w:rsidR="005C63D5">
        <w:instrText xml:space="preserve"> SEQ Figure \* ARABIC </w:instrText>
      </w:r>
      <w:r w:rsidR="005C63D5">
        <w:fldChar w:fldCharType="separate"/>
      </w:r>
      <w:r w:rsidR="0016482C">
        <w:rPr>
          <w:noProof/>
        </w:rPr>
        <w:t>1</w:t>
      </w:r>
      <w:r w:rsidR="005C63D5">
        <w:rPr>
          <w:noProof/>
        </w:rPr>
        <w:fldChar w:fldCharType="end"/>
      </w:r>
      <w:r>
        <w:t xml:space="preserve"> - Diagnosis dashboard.</w:t>
      </w:r>
    </w:p>
    <w:p w14:paraId="48DC2AAE" w14:textId="19402CF5" w:rsidR="00C71C5F" w:rsidRDefault="00C71C5F">
      <w:r>
        <w:br w:type="page"/>
      </w:r>
    </w:p>
    <w:p w14:paraId="52ED01DA" w14:textId="5FF480B7" w:rsidR="00DA5BF0" w:rsidRDefault="005B5B82" w:rsidP="00C71C5F">
      <w:pPr>
        <w:pStyle w:val="Heading1"/>
      </w:pPr>
      <w:bookmarkStart w:id="1" w:name="_Toc472927797"/>
      <w:r>
        <w:lastRenderedPageBreak/>
        <w:t>Ontology Enhancements</w:t>
      </w:r>
      <w:bookmarkEnd w:id="1"/>
    </w:p>
    <w:p w14:paraId="4CD82360" w14:textId="54C2E81F" w:rsidR="00FC7B7D" w:rsidRDefault="005B5B82" w:rsidP="00FC7B7D">
      <w:pPr>
        <w:pStyle w:val="Heading2"/>
      </w:pPr>
      <w:bookmarkStart w:id="2" w:name="_Toc472927798"/>
      <w:r>
        <w:t>Ontology Identifier</w:t>
      </w:r>
      <w:bookmarkEnd w:id="2"/>
    </w:p>
    <w:p w14:paraId="1AD1ED1F" w14:textId="589D705F" w:rsidR="00E100B8" w:rsidRDefault="00F8415C" w:rsidP="00FC7B7D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ECDF87" wp14:editId="0ACB2029">
                <wp:simplePos x="0" y="0"/>
                <wp:positionH relativeFrom="column">
                  <wp:posOffset>4270375</wp:posOffset>
                </wp:positionH>
                <wp:positionV relativeFrom="paragraph">
                  <wp:posOffset>1729105</wp:posOffset>
                </wp:positionV>
                <wp:extent cx="1662430" cy="63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C34791" w14:textId="015FDE17" w:rsidR="00F8415C" w:rsidRPr="00B34590" w:rsidRDefault="00F8415C" w:rsidP="00F8415C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A415FC">
                              <w:fldChar w:fldCharType="begin"/>
                            </w:r>
                            <w:r w:rsidR="00A415FC">
                              <w:instrText xml:space="preserve"> SEQ Figure \* ARABIC </w:instrText>
                            </w:r>
                            <w:r w:rsidR="00A415FC">
                              <w:fldChar w:fldCharType="separate"/>
                            </w:r>
                            <w:r w:rsidR="0016482C">
                              <w:rPr>
                                <w:noProof/>
                              </w:rPr>
                              <w:t>2</w:t>
                            </w:r>
                            <w:r w:rsidR="00A415F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Table_access</w:t>
                            </w:r>
                            <w:proofErr w:type="spellEnd"/>
                            <w: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CDF87" id="Text Box 36" o:spid="_x0000_s1028" type="#_x0000_t202" style="position:absolute;margin-left:336.25pt;margin-top:136.15pt;width:130.9pt;height: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" stroked="f">
                <v:textbox style="mso-fit-shape-to-text:t" inset="0,0,0,0">
                  <w:txbxContent>
                    <w:p w14:paraId="42C34791" w14:textId="015FDE17" w:rsidR="00F8415C" w:rsidRPr="00B34590" w:rsidRDefault="00F8415C" w:rsidP="00F8415C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A415FC">
                        <w:fldChar w:fldCharType="begin"/>
                      </w:r>
                      <w:r w:rsidR="00A415FC">
                        <w:instrText xml:space="preserve"> SEQ Figure \* ARABIC </w:instrText>
                      </w:r>
                      <w:r w:rsidR="00A415FC">
                        <w:fldChar w:fldCharType="separate"/>
                      </w:r>
                      <w:r w:rsidR="0016482C">
                        <w:rPr>
                          <w:noProof/>
                        </w:rPr>
                        <w:t>2</w:t>
                      </w:r>
                      <w:r w:rsidR="00A415FC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Table_access</w:t>
                      </w:r>
                      <w:proofErr w:type="spellEnd"/>
                      <w:r>
                        <w:t xml:space="preserve">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FCD5192" wp14:editId="7D965E76">
            <wp:simplePos x="0" y="0"/>
            <wp:positionH relativeFrom="column">
              <wp:posOffset>4270443</wp:posOffset>
            </wp:positionH>
            <wp:positionV relativeFrom="paragraph">
              <wp:posOffset>80659</wp:posOffset>
            </wp:positionV>
            <wp:extent cx="1662546" cy="1591387"/>
            <wp:effectExtent l="0" t="0" r="0" b="889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546" cy="1591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B7D">
        <w:t>Considering the different ontology distribution</w:t>
      </w:r>
      <w:r w:rsidR="00F256BE">
        <w:t>s</w:t>
      </w:r>
      <w:r w:rsidR="00FC7B7D">
        <w:t xml:space="preserve"> that are available in each of the sites, we are providing a script that will use the [TABLE_ACCESS] table to identify these elements and build an ad hoc </w:t>
      </w:r>
      <w:r w:rsidR="00F86D9C">
        <w:t xml:space="preserve">merged </w:t>
      </w:r>
      <w:r w:rsidR="00FC7B7D">
        <w:t>version of them.</w:t>
      </w:r>
      <w:r w:rsidR="004F6A94">
        <w:t xml:space="preserve"> See below an example of the process in UCLA system.</w:t>
      </w:r>
      <w:r w:rsidR="00F86D9C">
        <w:t xml:space="preserve"> </w:t>
      </w:r>
      <w:r w:rsidR="008009D4">
        <w:t>[</w:t>
      </w:r>
      <w:proofErr w:type="gramStart"/>
      <w:r w:rsidR="008009D4">
        <w:t>this</w:t>
      </w:r>
      <w:proofErr w:type="gramEnd"/>
      <w:r w:rsidR="008009D4">
        <w:t xml:space="preserve"> stage corresponds to Step 1 in the script]. </w:t>
      </w:r>
      <w:r w:rsidR="00F86D9C">
        <w:t xml:space="preserve">Additionally, this process </w:t>
      </w:r>
      <w:r w:rsidR="008009D4">
        <w:t xml:space="preserve">will generate a numeric </w:t>
      </w:r>
      <w:proofErr w:type="spellStart"/>
      <w:r w:rsidR="008009D4">
        <w:t>ont_</w:t>
      </w:r>
      <w:r w:rsidR="00F86D9C">
        <w:t>ID</w:t>
      </w:r>
      <w:proofErr w:type="spellEnd"/>
      <w:r w:rsidR="00F86D9C">
        <w:t xml:space="preserve"> field to </w:t>
      </w:r>
      <w:proofErr w:type="gramStart"/>
      <w:r w:rsidR="00F86D9C">
        <w:t>enhanced</w:t>
      </w:r>
      <w:proofErr w:type="gramEnd"/>
      <w:r w:rsidR="00F86D9C">
        <w:t xml:space="preserve"> the counting/grouping process.</w:t>
      </w:r>
      <w:r w:rsidR="00A73463">
        <w:t xml:space="preserve"> </w:t>
      </w:r>
    </w:p>
    <w:p w14:paraId="2F927023" w14:textId="39DE9D30" w:rsidR="00E100B8" w:rsidRDefault="00E100B8" w:rsidP="00FC7B7D"/>
    <w:p w14:paraId="60264850" w14:textId="426F6F43" w:rsidR="00FC7B7D" w:rsidRDefault="00F8415C" w:rsidP="00FC7B7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9C47A3" wp14:editId="17DECECA">
                <wp:simplePos x="0" y="0"/>
                <wp:positionH relativeFrom="column">
                  <wp:posOffset>427125</wp:posOffset>
                </wp:positionH>
                <wp:positionV relativeFrom="paragraph">
                  <wp:posOffset>3981409</wp:posOffset>
                </wp:positionV>
                <wp:extent cx="1613535" cy="635"/>
                <wp:effectExtent l="0" t="0" r="5715" b="9525"/>
                <wp:wrapSquare wrapText="bothSides"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35F44A" w14:textId="585ECF65" w:rsidR="00DE4DC9" w:rsidRPr="00F811F4" w:rsidRDefault="00DE4DC9" w:rsidP="00DE4DC9">
                            <w:pPr>
                              <w:pStyle w:val="Caption"/>
                              <w:rPr>
                                <w:b w:val="0"/>
                                <w:bCs w:val="0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5C63D5">
                              <w:fldChar w:fldCharType="begin"/>
                            </w:r>
                            <w:r w:rsidR="005C63D5">
                              <w:instrText xml:space="preserve"> SEQ Figure \* ARABIC </w:instrText>
                            </w:r>
                            <w:r w:rsidR="005C63D5">
                              <w:fldChar w:fldCharType="separate"/>
                            </w:r>
                            <w:r w:rsidR="0016482C">
                              <w:rPr>
                                <w:noProof/>
                              </w:rPr>
                              <w:t>3</w:t>
                            </w:r>
                            <w:r w:rsidR="005C63D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="00FC77D9">
                              <w:t>O</w:t>
                            </w:r>
                            <w:r>
                              <w:t>ntology</w:t>
                            </w:r>
                            <w:r w:rsidR="00FC77D9">
                              <w:t xml:space="preserve"> conglomerate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C47A3" id="Text Box 198" o:spid="_x0000_s1029" type="#_x0000_t202" style="position:absolute;margin-left:33.65pt;margin-top:313.5pt;width:127.05pt;height:.0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" stroked="f">
                <v:textbox style="mso-fit-shape-to-text:t" inset="0,0,0,0">
                  <w:txbxContent>
                    <w:p w14:paraId="4035F44A" w14:textId="585ECF65" w:rsidR="00DE4DC9" w:rsidRPr="00F811F4" w:rsidRDefault="00DE4DC9" w:rsidP="00DE4DC9">
                      <w:pPr>
                        <w:pStyle w:val="Caption"/>
                        <w:rPr>
                          <w:b w:val="0"/>
                          <w:bCs w:val="0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5C63D5">
                        <w:fldChar w:fldCharType="begin"/>
                      </w:r>
                      <w:r w:rsidR="005C63D5">
                        <w:instrText xml:space="preserve"> SEQ Figure \* ARABIC </w:instrText>
                      </w:r>
                      <w:r w:rsidR="005C63D5">
                        <w:fldChar w:fldCharType="separate"/>
                      </w:r>
                      <w:r w:rsidR="0016482C">
                        <w:rPr>
                          <w:noProof/>
                        </w:rPr>
                        <w:t>3</w:t>
                      </w:r>
                      <w:r w:rsidR="005C63D5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="00FC77D9">
                        <w:t>O</w:t>
                      </w:r>
                      <w:r>
                        <w:t>ntology</w:t>
                      </w:r>
                      <w:r w:rsidR="00FC77D9">
                        <w:t xml:space="preserve"> conglomerate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2B9B1B98" wp14:editId="46C34D37">
            <wp:simplePos x="0" y="0"/>
            <wp:positionH relativeFrom="margin">
              <wp:posOffset>379041</wp:posOffset>
            </wp:positionH>
            <wp:positionV relativeFrom="margin">
              <wp:posOffset>2703884</wp:posOffset>
            </wp:positionV>
            <wp:extent cx="5369560" cy="3377565"/>
            <wp:effectExtent l="0" t="38100" r="21590" b="89535"/>
            <wp:wrapSquare wrapText="bothSides"/>
            <wp:docPr id="52" name="Diagram 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0B8">
        <w:br w:type="page"/>
      </w:r>
    </w:p>
    <w:p w14:paraId="1BDF3136" w14:textId="0678F88A" w:rsidR="00BD6B55" w:rsidRDefault="00F86D9C" w:rsidP="00BD6B55">
      <w:pPr>
        <w:pStyle w:val="Heading2"/>
      </w:pPr>
      <w:bookmarkStart w:id="3" w:name="_Toc472927799"/>
      <w:r>
        <w:lastRenderedPageBreak/>
        <w:t xml:space="preserve">Parent/child </w:t>
      </w:r>
      <w:r>
        <w:sym w:font="Wingdings" w:char="F0E0"/>
      </w:r>
      <w:r w:rsidR="00BD6B55">
        <w:t xml:space="preserve">  Node</w:t>
      </w:r>
      <w:bookmarkEnd w:id="3"/>
    </w:p>
    <w:p w14:paraId="6C128F16" w14:textId="231ACA6F" w:rsidR="00BD6B55" w:rsidRDefault="00BD6B55" w:rsidP="00BD6B55">
      <w:r>
        <w:t xml:space="preserve">The next action (Step 2) is to identify the parent/child relationship </w:t>
      </w:r>
      <w:r w:rsidR="008009D4">
        <w:t xml:space="preserve">among elements and </w:t>
      </w:r>
      <w:r>
        <w:t>level</w:t>
      </w:r>
      <w:r w:rsidR="008009D4">
        <w:t>s within</w:t>
      </w:r>
      <w:r>
        <w:t xml:space="preserve"> the ontology</w:t>
      </w:r>
      <w:r w:rsidR="008009D4">
        <w:t>,</w:t>
      </w:r>
      <w:r>
        <w:t xml:space="preserve"> so it can be used later to generate roll up counts more efficiently. We use the </w:t>
      </w:r>
      <w:r w:rsidRPr="00F86D9C">
        <w:rPr>
          <w:b/>
        </w:rPr>
        <w:t>[</w:t>
      </w:r>
      <w:proofErr w:type="spellStart"/>
      <w:r w:rsidRPr="00F86D9C">
        <w:rPr>
          <w:b/>
        </w:rPr>
        <w:t>c_fullname</w:t>
      </w:r>
      <w:proofErr w:type="spellEnd"/>
      <w:r w:rsidRPr="00F86D9C">
        <w:rPr>
          <w:b/>
        </w:rPr>
        <w:t>]</w:t>
      </w:r>
      <w:r>
        <w:t xml:space="preserve"> field and the ‘\’ character to segment each element by name and level.</w:t>
      </w:r>
    </w:p>
    <w:p w14:paraId="6C93447E" w14:textId="16CDFA2E" w:rsidR="008009D4" w:rsidRDefault="008009D4" w:rsidP="00BD6B55">
      <w:pPr>
        <w:rPr>
          <w:b/>
        </w:rPr>
      </w:pPr>
      <w:r>
        <w:rPr>
          <w:b/>
        </w:rPr>
        <w:t>LEVEL 1</w:t>
      </w:r>
      <w:r>
        <w:rPr>
          <w:b/>
        </w:rPr>
        <w:tab/>
      </w:r>
      <w:r>
        <w:rPr>
          <w:b/>
        </w:rPr>
        <w:tab/>
        <w:t>LEVEL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LEVEL 3</w:t>
      </w:r>
      <w:r>
        <w:rPr>
          <w:b/>
        </w:rPr>
        <w:tab/>
      </w:r>
      <w:r>
        <w:rPr>
          <w:b/>
        </w:rPr>
        <w:tab/>
        <w:t xml:space="preserve">       LEVEL 4</w:t>
      </w:r>
    </w:p>
    <w:p w14:paraId="38412711" w14:textId="1CD91868" w:rsidR="00BD6B55" w:rsidRDefault="00EC1253" w:rsidP="00BD6B55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F8A0DC5" wp14:editId="62AD6233">
                <wp:simplePos x="0" y="0"/>
                <wp:positionH relativeFrom="column">
                  <wp:posOffset>-146685</wp:posOffset>
                </wp:positionH>
                <wp:positionV relativeFrom="paragraph">
                  <wp:posOffset>4236085</wp:posOffset>
                </wp:positionV>
                <wp:extent cx="3070860" cy="6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41F177" w14:textId="68D4C02B" w:rsidR="00EC1253" w:rsidRPr="00944E6A" w:rsidRDefault="00EC1253" w:rsidP="00EC1253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5C63D5">
                              <w:fldChar w:fldCharType="begin"/>
                            </w:r>
                            <w:r w:rsidR="005C63D5">
                              <w:instrText xml:space="preserve"> SEQ Figure \* ARABIC </w:instrText>
                            </w:r>
                            <w:r w:rsidR="005C63D5">
                              <w:fldChar w:fldCharType="separate"/>
                            </w:r>
                            <w:r w:rsidR="0016482C">
                              <w:rPr>
                                <w:noProof/>
                              </w:rPr>
                              <w:t>4</w:t>
                            </w:r>
                            <w:r w:rsidR="005C63D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Ontology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A0DC5" id="Text Box 18" o:spid="_x0000_s1030" type="#_x0000_t202" style="position:absolute;margin-left:-11.55pt;margin-top:333.55pt;width:241.8pt;height: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" stroked="f">
                <v:textbox style="mso-fit-shape-to-text:t" inset="0,0,0,0">
                  <w:txbxContent>
                    <w:p w14:paraId="2041F177" w14:textId="68D4C02B" w:rsidR="00EC1253" w:rsidRPr="00944E6A" w:rsidRDefault="00EC1253" w:rsidP="00EC1253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5C63D5">
                        <w:fldChar w:fldCharType="begin"/>
                      </w:r>
                      <w:r w:rsidR="005C63D5">
                        <w:instrText xml:space="preserve"> SEQ Figure \* ARABIC </w:instrText>
                      </w:r>
                      <w:r w:rsidR="005C63D5">
                        <w:fldChar w:fldCharType="separate"/>
                      </w:r>
                      <w:r w:rsidR="0016482C">
                        <w:rPr>
                          <w:noProof/>
                        </w:rPr>
                        <w:t>4</w:t>
                      </w:r>
                      <w:r w:rsidR="005C63D5">
                        <w:rPr>
                          <w:noProof/>
                        </w:rPr>
                        <w:fldChar w:fldCharType="end"/>
                      </w:r>
                      <w:r>
                        <w:t xml:space="preserve"> - Ontology sample</w:t>
                      </w:r>
                    </w:p>
                  </w:txbxContent>
                </v:textbox>
              </v:shape>
            </w:pict>
          </mc:Fallback>
        </mc:AlternateContent>
      </w:r>
      <w:r w:rsidR="00BD6B55">
        <w:rPr>
          <w:noProof/>
        </w:rPr>
        <w:drawing>
          <wp:anchor distT="0" distB="0" distL="114300" distR="114300" simplePos="0" relativeHeight="251749376" behindDoc="0" locked="0" layoutInCell="1" allowOverlap="1" wp14:anchorId="23E1D91C" wp14:editId="7D732706">
            <wp:simplePos x="0" y="0"/>
            <wp:positionH relativeFrom="column">
              <wp:posOffset>-146685</wp:posOffset>
            </wp:positionH>
            <wp:positionV relativeFrom="paragraph">
              <wp:posOffset>364490</wp:posOffset>
            </wp:positionV>
            <wp:extent cx="3070860" cy="381444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B55" w:rsidRPr="00BD6B55">
        <w:rPr>
          <w:b/>
          <w:highlight w:val="yellow"/>
        </w:rPr>
        <w:t>\SHRINE\Labs\</w:t>
      </w:r>
      <w:r w:rsidR="00BD6B55" w:rsidRPr="00BD6B55">
        <w:rPr>
          <w:b/>
          <w:highlight w:val="red"/>
        </w:rPr>
        <w:t>Chemistry (LP31388-9)\</w:t>
      </w:r>
      <w:r w:rsidR="00BD6B55" w:rsidRPr="00BD6B55">
        <w:rPr>
          <w:highlight w:val="green"/>
        </w:rPr>
        <w:t>Protein (LP15838-3)\</w:t>
      </w:r>
      <w:r w:rsidR="00BD6B55" w:rsidRPr="00BD6B55">
        <w:rPr>
          <w:highlight w:val="cyan"/>
        </w:rPr>
        <w:t>Albumin (LP6118-6)\</w:t>
      </w:r>
      <w:r w:rsidR="00BD6B55" w:rsidRPr="00BD6B55">
        <w:rPr>
          <w:noProof/>
        </w:rPr>
        <w:t xml:space="preserve"> </w:t>
      </w:r>
    </w:p>
    <w:p w14:paraId="391D4347" w14:textId="30E7986D" w:rsidR="00BD6B55" w:rsidRPr="00BD6B55" w:rsidRDefault="00BD6B55" w:rsidP="00BD6B55"/>
    <w:p w14:paraId="1805CFC7" w14:textId="3208D49D" w:rsidR="00BD6B55" w:rsidRDefault="00BD6B55" w:rsidP="00BD6B55">
      <w:pPr>
        <w:pStyle w:val="Heading2"/>
      </w:pPr>
    </w:p>
    <w:p w14:paraId="11471AD7" w14:textId="1A7C355B" w:rsidR="00BD6B55" w:rsidRPr="00BD6B55" w:rsidRDefault="00BD6B55" w:rsidP="00BD6B55"/>
    <w:p w14:paraId="5836F4F3" w14:textId="30CFDDB6" w:rsidR="00BD6B55" w:rsidRDefault="00BD6B55"/>
    <w:p w14:paraId="16015965" w14:textId="18958DBB" w:rsidR="00BD6B55" w:rsidRDefault="00BD6B55"/>
    <w:p w14:paraId="382759D2" w14:textId="3EEF3605" w:rsidR="00BD6B55" w:rsidRDefault="00BD6B55"/>
    <w:p w14:paraId="1E802D15" w14:textId="211F6EF6" w:rsidR="00BD6B55" w:rsidRDefault="00BD6B55"/>
    <w:p w14:paraId="7E855FB0" w14:textId="31214310" w:rsidR="00BD6B55" w:rsidRDefault="00BD6B55"/>
    <w:p w14:paraId="1F7CA5BC" w14:textId="7CAE3E31" w:rsidR="00BD6B55" w:rsidRDefault="00BD6B55"/>
    <w:p w14:paraId="156A4637" w14:textId="600D8501" w:rsidR="00BD6B55" w:rsidRDefault="00BD6B55"/>
    <w:p w14:paraId="559B8949" w14:textId="56BE9D11" w:rsidR="00BD6B55" w:rsidRDefault="00BD6B55"/>
    <w:p w14:paraId="2407DA37" w14:textId="75EC8E45" w:rsidR="00BD6B55" w:rsidRDefault="00BD6B55"/>
    <w:p w14:paraId="46B49DD5" w14:textId="17F5C22A" w:rsidR="00BD6B55" w:rsidRDefault="00BD6B55"/>
    <w:p w14:paraId="74B9C7DE" w14:textId="77777777" w:rsidR="00EC1253" w:rsidRDefault="00EC1253" w:rsidP="000A46FA"/>
    <w:p w14:paraId="75F2B024" w14:textId="0AA1AB2A" w:rsidR="0003336D" w:rsidRDefault="000A46FA" w:rsidP="000A46FA">
      <w:r>
        <w:t>Th</w:t>
      </w:r>
      <w:r w:rsidR="00FC4767">
        <w:t xml:space="preserve">is is finalized </w:t>
      </w:r>
      <w:r w:rsidR="00AC3FC4">
        <w:t>(Step 3)</w:t>
      </w:r>
      <w:r>
        <w:t xml:space="preserve"> </w:t>
      </w:r>
      <w:r w:rsidR="00FC4767">
        <w:t xml:space="preserve">by </w:t>
      </w:r>
      <w:r>
        <w:t>a query with a series of self joins that</w:t>
      </w:r>
      <w:r w:rsidR="00B31EA8">
        <w:t xml:space="preserve">, </w:t>
      </w:r>
      <w:r>
        <w:t xml:space="preserve">in combination with the </w:t>
      </w:r>
      <w:r w:rsidRPr="00F86D9C">
        <w:rPr>
          <w:b/>
        </w:rPr>
        <w:t>[</w:t>
      </w:r>
      <w:proofErr w:type="spellStart"/>
      <w:r w:rsidRPr="00F86D9C">
        <w:rPr>
          <w:b/>
        </w:rPr>
        <w:t>c_hlevel</w:t>
      </w:r>
      <w:proofErr w:type="spellEnd"/>
      <w:r w:rsidRPr="00F86D9C">
        <w:rPr>
          <w:b/>
        </w:rPr>
        <w:t>]</w:t>
      </w:r>
      <w:r>
        <w:t xml:space="preserve"> attribute</w:t>
      </w:r>
      <w:r w:rsidR="00B31EA8">
        <w:t xml:space="preserve">, </w:t>
      </w:r>
      <w:r>
        <w:t xml:space="preserve">will ultimately </w:t>
      </w:r>
      <w:r w:rsidR="00AC3FC4">
        <w:t xml:space="preserve">generate </w:t>
      </w:r>
      <w:r>
        <w:t xml:space="preserve">a table that </w:t>
      </w:r>
      <w:r w:rsidR="00FC4767">
        <w:t xml:space="preserve">includes </w:t>
      </w:r>
      <w:r>
        <w:t xml:space="preserve">one </w:t>
      </w:r>
      <w:r w:rsidR="00350C8E">
        <w:t xml:space="preserve">row </w:t>
      </w:r>
      <w:r>
        <w:t xml:space="preserve"> </w:t>
      </w:r>
      <w:r w:rsidR="004544DD">
        <w:t xml:space="preserve">for </w:t>
      </w:r>
      <w:r>
        <w:t xml:space="preserve"> each ontology record and </w:t>
      </w:r>
      <w:r w:rsidR="00350C8E">
        <w:t>one column  for each</w:t>
      </w:r>
      <w:r w:rsidR="00FC4767">
        <w:t xml:space="preserve"> </w:t>
      </w:r>
      <w:r w:rsidR="00527ACB">
        <w:t xml:space="preserve">parent </w:t>
      </w:r>
      <w:r w:rsidR="004544DD">
        <w:t xml:space="preserve">ontology </w:t>
      </w:r>
      <w:r>
        <w:t>element</w:t>
      </w:r>
      <w:r w:rsidR="003D353E">
        <w:t xml:space="preserve"> </w:t>
      </w:r>
      <w:r w:rsidR="00350C8E">
        <w:t>corresponding to the ontology record row</w:t>
      </w:r>
      <w:r w:rsidR="003D353E">
        <w:t xml:space="preserve"> value (including itself)</w:t>
      </w:r>
      <w:r w:rsidR="00350C8E">
        <w:t>.</w:t>
      </w:r>
      <w:r>
        <w:t xml:space="preserve">  </w:t>
      </w:r>
      <w:r w:rsidR="00350C8E">
        <w:t xml:space="preserve">This is what </w:t>
      </w:r>
      <w:r w:rsidR="0003336D">
        <w:t>y</w:t>
      </w:r>
      <w:r>
        <w:t>ou</w:t>
      </w:r>
      <w:r w:rsidR="00350C8E">
        <w:t xml:space="preserve"> </w:t>
      </w:r>
      <w:r w:rsidR="0003336D">
        <w:t xml:space="preserve">see </w:t>
      </w:r>
      <w:r w:rsidR="00E51686">
        <w:t>moving up</w:t>
      </w:r>
      <w:r>
        <w:t xml:space="preserve"> the tree structure in the ontology</w:t>
      </w:r>
      <w:r w:rsidR="00FC4767">
        <w:t>.</w:t>
      </w:r>
    </w:p>
    <w:p w14:paraId="01EC9DED" w14:textId="5D57CFE1" w:rsidR="00350C8E" w:rsidRDefault="00350C8E" w:rsidP="000A46FA">
      <w:r>
        <w:t xml:space="preserve">For example, </w:t>
      </w:r>
      <w:r w:rsidR="003D353E">
        <w:t xml:space="preserve">the first ontology record in Figure 5 is </w:t>
      </w:r>
      <w:r w:rsidR="0003336D">
        <w:t xml:space="preserve">ONT_ID </w:t>
      </w:r>
      <w:r w:rsidR="003D353E">
        <w:t xml:space="preserve">2025159, which has a hierarchical level of 4. This ontology record will display 4 additional columns – the </w:t>
      </w:r>
      <w:r w:rsidR="0003336D">
        <w:t xml:space="preserve">ONT_IDs for </w:t>
      </w:r>
      <w:r w:rsidR="003D353E">
        <w:t>parental records from levels 1</w:t>
      </w:r>
      <w:proofErr w:type="gramStart"/>
      <w:r w:rsidR="003D353E">
        <w:t>,2</w:t>
      </w:r>
      <w:proofErr w:type="gramEnd"/>
      <w:r w:rsidR="003D353E">
        <w:t xml:space="preserve"> and 3 </w:t>
      </w:r>
      <w:r w:rsidR="0003336D">
        <w:t>and itself. The next ontology record, ONT ID 2025157 demonstrates the same column attributes structure except it will only show 3 additional columns.</w:t>
      </w:r>
    </w:p>
    <w:p w14:paraId="79C667E4" w14:textId="766EBBC1" w:rsidR="00F86D9C" w:rsidRDefault="00EC125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125CF68" wp14:editId="6839EEF8">
                <wp:simplePos x="0" y="0"/>
                <wp:positionH relativeFrom="column">
                  <wp:posOffset>851535</wp:posOffset>
                </wp:positionH>
                <wp:positionV relativeFrom="paragraph">
                  <wp:posOffset>924560</wp:posOffset>
                </wp:positionV>
                <wp:extent cx="4271010" cy="6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F063A" w14:textId="2D127877" w:rsidR="00EC1253" w:rsidRPr="00A95F69" w:rsidRDefault="00EC1253" w:rsidP="00EC1253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5C63D5">
                              <w:fldChar w:fldCharType="begin"/>
                            </w:r>
                            <w:r w:rsidR="005C63D5">
                              <w:instrText xml:space="preserve"> SEQ Figure \* ARABIC </w:instrText>
                            </w:r>
                            <w:r w:rsidR="005C63D5">
                              <w:fldChar w:fldCharType="separate"/>
                            </w:r>
                            <w:r w:rsidR="0016482C">
                              <w:rPr>
                                <w:noProof/>
                              </w:rPr>
                              <w:t>5</w:t>
                            </w:r>
                            <w:r w:rsidR="005C63D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Ontology nodes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5CF68" id="Text Box 21" o:spid="_x0000_s1031" type="#_x0000_t202" style="position:absolute;margin-left:67.05pt;margin-top:72.8pt;width:336.3pt;height: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" stroked="f">
                <v:textbox style="mso-fit-shape-to-text:t" inset="0,0,0,0">
                  <w:txbxContent>
                    <w:p w14:paraId="570F063A" w14:textId="2D127877" w:rsidR="00EC1253" w:rsidRPr="00A95F69" w:rsidRDefault="00EC1253" w:rsidP="00EC1253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5C63D5">
                        <w:fldChar w:fldCharType="begin"/>
                      </w:r>
                      <w:r w:rsidR="005C63D5">
                        <w:instrText xml:space="preserve"> SEQ Figure \* ARABIC </w:instrText>
                      </w:r>
                      <w:r w:rsidR="005C63D5">
                        <w:fldChar w:fldCharType="separate"/>
                      </w:r>
                      <w:r w:rsidR="0016482C">
                        <w:rPr>
                          <w:noProof/>
                        </w:rPr>
                        <w:t>5</w:t>
                      </w:r>
                      <w:r w:rsidR="005C63D5">
                        <w:rPr>
                          <w:noProof/>
                        </w:rPr>
                        <w:fldChar w:fldCharType="end"/>
                      </w:r>
                      <w:r>
                        <w:t xml:space="preserve"> - Ontology nodes sample</w:t>
                      </w:r>
                    </w:p>
                  </w:txbxContent>
                </v:textbox>
              </v:shape>
            </w:pict>
          </mc:Fallback>
        </mc:AlternateContent>
      </w:r>
      <w:r w:rsidR="00BD6B55">
        <w:rPr>
          <w:noProof/>
        </w:rPr>
        <w:drawing>
          <wp:anchor distT="0" distB="0" distL="114300" distR="114300" simplePos="0" relativeHeight="251750400" behindDoc="0" locked="0" layoutInCell="1" allowOverlap="1" wp14:anchorId="2AA8F58A" wp14:editId="0E31C421">
            <wp:simplePos x="0" y="0"/>
            <wp:positionH relativeFrom="column">
              <wp:posOffset>851535</wp:posOffset>
            </wp:positionH>
            <wp:positionV relativeFrom="paragraph">
              <wp:posOffset>74487</wp:posOffset>
            </wp:positionV>
            <wp:extent cx="4271601" cy="793631"/>
            <wp:effectExtent l="0" t="0" r="0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01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D9C">
        <w:br w:type="page"/>
      </w:r>
    </w:p>
    <w:p w14:paraId="419CE787" w14:textId="742E5AE6" w:rsidR="00502C33" w:rsidRPr="00502C33" w:rsidRDefault="00134118" w:rsidP="00082AF3">
      <w:pPr>
        <w:pStyle w:val="Heading1"/>
      </w:pPr>
      <w:r>
        <w:lastRenderedPageBreak/>
        <w:t>DATA PROCESSING</w:t>
      </w:r>
    </w:p>
    <w:p w14:paraId="3DB34CD1" w14:textId="3F8B6D4A" w:rsidR="00082AF3" w:rsidRDefault="00082AF3" w:rsidP="00082AF3">
      <w:pPr>
        <w:pStyle w:val="Heading2"/>
      </w:pPr>
      <w:bookmarkStart w:id="4" w:name="_Toc472927801"/>
      <w:r>
        <w:t>Observation Fact extraction</w:t>
      </w:r>
      <w:bookmarkEnd w:id="4"/>
    </w:p>
    <w:p w14:paraId="5CC960A9" w14:textId="6A3A106A" w:rsidR="00171FBD" w:rsidDel="00134118" w:rsidRDefault="00134118" w:rsidP="001311C6">
      <w:pPr>
        <w:rPr>
          <w:del w:id="5" w:author="Sanz, Javier" w:date="2018-03-27T09:50:00Z"/>
        </w:rPr>
      </w:pPr>
      <w:del w:id="6" w:author="Sanz, Javier" w:date="2018-03-27T09:48:00Z">
        <w:r w:rsidDel="00134118">
          <w:rPr>
            <w:noProof/>
          </w:rPr>
          <w:drawing>
            <wp:anchor distT="0" distB="0" distL="114300" distR="114300" simplePos="0" relativeHeight="251744256" behindDoc="0" locked="0" layoutInCell="1" allowOverlap="1" wp14:anchorId="587BDB63" wp14:editId="71AD37E7">
              <wp:simplePos x="0" y="0"/>
              <wp:positionH relativeFrom="margin">
                <wp:posOffset>5595620</wp:posOffset>
              </wp:positionH>
              <wp:positionV relativeFrom="margin">
                <wp:posOffset>865505</wp:posOffset>
              </wp:positionV>
              <wp:extent cx="176530" cy="298450"/>
              <wp:effectExtent l="0" t="0" r="0" b="0"/>
              <wp:wrapSquare wrapText="bothSides"/>
              <wp:docPr id="9" name="Diagram 9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18" r:lo="rId19" r:qs="rId20" r:cs="rId21"/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  <w:r w:rsidR="00502C33">
        <w:t xml:space="preserve">The </w:t>
      </w:r>
      <w:r w:rsidR="00FC7B7D">
        <w:t>next</w:t>
      </w:r>
      <w:r w:rsidR="00502C33">
        <w:t xml:space="preserve"> step is to query </w:t>
      </w:r>
      <w:r w:rsidR="0052434F">
        <w:t>[OBSERVATION_FACT]</w:t>
      </w:r>
      <w:r w:rsidR="00527ACB">
        <w:t xml:space="preserve"> and build a temporary table [DASH_OBSERVATION] that includes the generated [ONT_ID] values and </w:t>
      </w:r>
      <w:r w:rsidR="00AB64DA">
        <w:t xml:space="preserve">their </w:t>
      </w:r>
      <w:r w:rsidR="00527ACB">
        <w:t xml:space="preserve">associated parent ONT_IDs. </w:t>
      </w:r>
      <w:r w:rsidR="00AB64DA">
        <w:t xml:space="preserve">This process corresponds to Step 4.1 in the </w:t>
      </w:r>
      <w:proofErr w:type="spellStart"/>
      <w:r w:rsidR="00AB64DA">
        <w:t>script.</w:t>
      </w:r>
    </w:p>
    <w:p w14:paraId="61A007A0" w14:textId="12B36F93" w:rsidR="00171FBD" w:rsidRDefault="00171FBD" w:rsidP="001311C6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A388C6C" wp14:editId="571923C0">
                <wp:simplePos x="0" y="0"/>
                <wp:positionH relativeFrom="column">
                  <wp:posOffset>267970</wp:posOffset>
                </wp:positionH>
                <wp:positionV relativeFrom="paragraph">
                  <wp:posOffset>2510155</wp:posOffset>
                </wp:positionV>
                <wp:extent cx="5486400" cy="635"/>
                <wp:effectExtent l="0" t="0" r="0" b="952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473FA" w14:textId="51F88188" w:rsidR="0016482C" w:rsidRPr="00EF765E" w:rsidRDefault="0016482C" w:rsidP="00A415F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A415FC">
                              <w:fldChar w:fldCharType="begin"/>
                            </w:r>
                            <w:r w:rsidR="00A415FC">
                              <w:instrText xml:space="preserve"> SEQ Figure \* ARABIC </w:instrText>
                            </w:r>
                            <w:r w:rsidR="00A415F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A415F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Observation_fact</w:t>
                            </w:r>
                            <w:proofErr w:type="spellEnd"/>
                            <w:r>
                              <w:t xml:space="preserve"> 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88C6C" id="Text Box 41" o:spid="_x0000_s1032" type="#_x0000_t202" style="position:absolute;margin-left:21.1pt;margin-top:197.65pt;width:6in;height: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" stroked="f">
                <v:textbox style="mso-fit-shape-to-text:t" inset="0,0,0,0">
                  <w:txbxContent>
                    <w:p w14:paraId="1D6473FA" w14:textId="51F88188" w:rsidR="0016482C" w:rsidRPr="00EF765E" w:rsidRDefault="0016482C" w:rsidP="00A415FC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A415FC">
                        <w:fldChar w:fldCharType="begin"/>
                      </w:r>
                      <w:r w:rsidR="00A415FC">
                        <w:instrText xml:space="preserve"> SEQ Figure \* ARABIC </w:instrText>
                      </w:r>
                      <w:r w:rsidR="00A415FC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A415FC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Observation_fact</w:t>
                      </w:r>
                      <w:proofErr w:type="spellEnd"/>
                      <w:r>
                        <w:t xml:space="preserve"> workflow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B64DA">
        <w:rPr>
          <w:noProof/>
        </w:rPr>
        <w:drawing>
          <wp:anchor distT="0" distB="0" distL="114300" distR="114300" simplePos="0" relativeHeight="251742208" behindDoc="0" locked="0" layoutInCell="1" allowOverlap="1" wp14:anchorId="4DDF35AE" wp14:editId="30D991B8">
            <wp:simplePos x="0" y="0"/>
            <wp:positionH relativeFrom="column">
              <wp:posOffset>210820</wp:posOffset>
            </wp:positionH>
            <wp:positionV relativeFrom="paragraph">
              <wp:posOffset>369570</wp:posOffset>
            </wp:positionV>
            <wp:extent cx="5486400" cy="2585085"/>
            <wp:effectExtent l="0" t="0" r="0" b="0"/>
            <wp:wrapTopAndBottom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V relativeFrom="margin">
              <wp14:pctHeight>0</wp14:pctHeight>
            </wp14:sizeRelV>
          </wp:anchor>
        </w:drawing>
      </w:r>
      <w:r w:rsidR="00AB64DA">
        <w:t>The</w:t>
      </w:r>
      <w:proofErr w:type="spellEnd"/>
      <w:r w:rsidR="00AB64DA">
        <w:t xml:space="preserve"> [DASH_OBSERVATION]</w:t>
      </w:r>
      <w:r>
        <w:t xml:space="preserve"> temporary table provides us with a modified version of the [OBSERVATION_FACT] table that is more efficient in aggregating and rolling up the unique patient counts at each ontology level. </w:t>
      </w:r>
    </w:p>
    <w:p w14:paraId="78B27349" w14:textId="465092DE" w:rsidR="00AB64DA" w:rsidRDefault="00AB64DA" w:rsidP="001311C6"/>
    <w:p w14:paraId="309C984D" w14:textId="1A39A20D" w:rsidR="00527ACB" w:rsidRDefault="00527ACB" w:rsidP="001311C6"/>
    <w:p w14:paraId="795D7EF4" w14:textId="22F68A50" w:rsidR="0016482C" w:rsidRDefault="00723BF5" w:rsidP="00723BF5">
      <w:r>
        <w:t>It is important to point out that by copying [OBSERVATION_FACT] into [DASH_OBSERVATION], it will be necessary to allow sufficient space in your schema for it.</w:t>
      </w:r>
      <w:r w:rsidR="00E1419D">
        <w:t xml:space="preserve"> Please note this table will be deleted after we generate the final output.</w:t>
      </w:r>
    </w:p>
    <w:p w14:paraId="4C93DB9D" w14:textId="78DB56FE" w:rsidR="00134118" w:rsidRDefault="00134118" w:rsidP="00134118">
      <w:pPr>
        <w:pStyle w:val="Heading2"/>
      </w:pPr>
      <w:r>
        <w:t>visit</w:t>
      </w:r>
    </w:p>
    <w:p w14:paraId="1F8B40B7" w14:textId="2E6AA48E" w:rsidR="00134118" w:rsidRDefault="005C63D5" w:rsidP="00134118">
      <w:ins w:id="7" w:author="Sanz, Javier" w:date="2018-03-27T09:49:00Z">
        <w:del w:id="8" w:author="Sanz, Javier" w:date="2018-03-27T09:48:00Z">
          <w:r w:rsidDel="00134118">
            <w:rPr>
              <w:noProof/>
            </w:rPr>
            <w:drawing>
              <wp:anchor distT="0" distB="0" distL="114300" distR="114300" simplePos="0" relativeHeight="251830272" behindDoc="1" locked="0" layoutInCell="1" allowOverlap="1" wp14:anchorId="0BEB9AE8" wp14:editId="5385FD0D">
                <wp:simplePos x="0" y="0"/>
                <wp:positionH relativeFrom="margin">
                  <wp:posOffset>3194050</wp:posOffset>
                </wp:positionH>
                <wp:positionV relativeFrom="margin">
                  <wp:posOffset>5864225</wp:posOffset>
                </wp:positionV>
                <wp:extent cx="2389505" cy="1852930"/>
                <wp:effectExtent l="0" t="0" r="0" b="109220"/>
                <wp:wrapSquare wrapText="bothSides"/>
                <wp:docPr id="5" name="Diagram 5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28" r:lo="rId29" r:qs="rId30" r:cs="rId31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del>
      </w:ins>
      <w:r w:rsidR="00134118">
        <w:t>This step uses a dynamic query approach where the different elements in the ontology are parsed together to match the relevant items from the ontology to the [VISIT_DIMENSION] table</w:t>
      </w:r>
      <w:r>
        <w:t>.</w:t>
      </w:r>
    </w:p>
    <w:p w14:paraId="54D27954" w14:textId="4F1FAE0E" w:rsidR="005C63D5" w:rsidRDefault="005C63D5" w:rsidP="005C63D5">
      <w:r>
        <w:t>The script generates a series of INSERT/SELECT statements that mimics what I2B2 does every time a request is made.  It parses different elements into a final command that will ultimately query [</w:t>
      </w:r>
      <w:r>
        <w:t>VISIT</w:t>
      </w:r>
      <w:r>
        <w:t>_DIMENSION] and aggregate patient counts accordingly. [</w:t>
      </w:r>
      <w:proofErr w:type="gramStart"/>
      <w:r>
        <w:t>this</w:t>
      </w:r>
      <w:proofErr w:type="gramEnd"/>
      <w:r>
        <w:t xml:space="preserve"> step corresponds to Step </w:t>
      </w:r>
      <w:r>
        <w:t>6</w:t>
      </w:r>
      <w:r>
        <w:t xml:space="preserve"> in the script]</w:t>
      </w:r>
    </w:p>
    <w:p w14:paraId="7F441134" w14:textId="037B706F" w:rsidR="005C63D5" w:rsidRDefault="005C63D5">
      <w:pPr>
        <w:rPr>
          <w:caps/>
          <w:noProof/>
          <w:spacing w:val="15"/>
        </w:rPr>
      </w:pPr>
      <w:bookmarkStart w:id="9" w:name="_Toc472927802"/>
      <w:r>
        <w:rPr>
          <w:noProof/>
        </w:rPr>
        <w:br w:type="page"/>
      </w:r>
    </w:p>
    <w:p w14:paraId="4B91220B" w14:textId="52040516" w:rsidR="00C71C5F" w:rsidRDefault="00502C33" w:rsidP="00134118">
      <w:pPr>
        <w:pStyle w:val="Heading2"/>
        <w:rPr>
          <w:noProof/>
        </w:rPr>
      </w:pPr>
      <w:r>
        <w:rPr>
          <w:noProof/>
        </w:rPr>
        <w:lastRenderedPageBreak/>
        <w:t>Demographics</w:t>
      </w:r>
      <w:bookmarkEnd w:id="9"/>
    </w:p>
    <w:p w14:paraId="2EF6B092" w14:textId="380FB2E0" w:rsidR="00502C33" w:rsidRDefault="00171FBD" w:rsidP="00502C33">
      <w:r>
        <w:t xml:space="preserve">The next step is to </w:t>
      </w:r>
      <w:r w:rsidR="00502C33">
        <w:t>gather the demographic information recorded in [PATIENT_DIMENSION]</w:t>
      </w:r>
      <w:r w:rsidR="00FB0414">
        <w:t xml:space="preserve"> and add it to [DASH_OBSERVATION]</w:t>
      </w:r>
      <w:r w:rsidR="00750266">
        <w:t xml:space="preserve"> table</w:t>
      </w:r>
      <w:r w:rsidR="00502C33">
        <w:t>. In this stage</w:t>
      </w:r>
      <w:r w:rsidR="00FB0414">
        <w:t>,</w:t>
      </w:r>
      <w:r w:rsidR="00502C33">
        <w:t xml:space="preserve"> we need to make a differentiation between age and the rest of elements (race, gender, marital status, etc…)</w:t>
      </w:r>
    </w:p>
    <w:p w14:paraId="1E4CE949" w14:textId="679ACFC0" w:rsidR="00AC3FC4" w:rsidRDefault="00AC3FC4" w:rsidP="00134118">
      <w:pPr>
        <w:pStyle w:val="Heading3"/>
      </w:pPr>
      <w:bookmarkStart w:id="10" w:name="_Toc472927803"/>
      <w:r>
        <w:t>Rest of demographic elements</w:t>
      </w:r>
      <w:bookmarkEnd w:id="10"/>
    </w:p>
    <w:p w14:paraId="503B78A7" w14:textId="5EA190EA" w:rsidR="006765C3" w:rsidRDefault="006765C3" w:rsidP="006765C3">
      <w:r>
        <w:t>For the later set, we will use the same approach as in the previous case by querying [PATIENT_DIMENSION] and replacing the [</w:t>
      </w:r>
      <w:r w:rsidR="00723BF5">
        <w:t xml:space="preserve">C_DIMCODE] with the new </w:t>
      </w:r>
      <w:proofErr w:type="spellStart"/>
      <w:r w:rsidR="00723BF5">
        <w:t>ont</w:t>
      </w:r>
      <w:r>
        <w:t>_id</w:t>
      </w:r>
      <w:proofErr w:type="spellEnd"/>
      <w:r>
        <w:t xml:space="preserve"> field on top of adding the parent</w:t>
      </w:r>
      <w:r w:rsidR="00750266">
        <w:t>s’ [</w:t>
      </w:r>
      <w:proofErr w:type="spellStart"/>
      <w:r w:rsidR="00750266">
        <w:t>ont_id</w:t>
      </w:r>
      <w:proofErr w:type="spellEnd"/>
      <w:r w:rsidR="00750266">
        <w:t xml:space="preserve">]s </w:t>
      </w:r>
      <w:r>
        <w:t>fields. [</w:t>
      </w:r>
      <w:proofErr w:type="gramStart"/>
      <w:r>
        <w:t>this</w:t>
      </w:r>
      <w:proofErr w:type="gramEnd"/>
      <w:r>
        <w:t xml:space="preserve"> step corresponds to Step </w:t>
      </w:r>
      <w:r w:rsidR="00FB0414">
        <w:t>4.</w:t>
      </w:r>
      <w:r w:rsidR="005C63D5">
        <w:t>1</w:t>
      </w:r>
      <w:r w:rsidR="00FB0414">
        <w:t xml:space="preserve"> </w:t>
      </w:r>
      <w:r>
        <w:t>in the script]</w:t>
      </w:r>
      <w:r w:rsidR="0016482C" w:rsidRPr="0016482C">
        <w:rPr>
          <w:noProof/>
        </w:rPr>
        <w:t xml:space="preserve"> </w:t>
      </w:r>
      <w:r w:rsidR="0016482C">
        <w:rPr>
          <w:noProof/>
        </w:rPr>
        <w:drawing>
          <wp:anchor distT="0" distB="0" distL="114300" distR="114300" simplePos="0" relativeHeight="251824128" behindDoc="0" locked="0" layoutInCell="1" allowOverlap="1" wp14:anchorId="05A9E8F8" wp14:editId="0B0AC31F">
            <wp:simplePos x="0" y="0"/>
            <wp:positionH relativeFrom="column">
              <wp:posOffset>0</wp:posOffset>
            </wp:positionH>
            <wp:positionV relativeFrom="paragraph">
              <wp:posOffset>721360</wp:posOffset>
            </wp:positionV>
            <wp:extent cx="5486400" cy="2585085"/>
            <wp:effectExtent l="0" t="0" r="0" b="0"/>
            <wp:wrapTopAndBottom/>
            <wp:docPr id="37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V relativeFrom="margin">
              <wp14:pctHeight>0</wp14:pctHeight>
            </wp14:sizeRelV>
          </wp:anchor>
        </w:drawing>
      </w:r>
    </w:p>
    <w:p w14:paraId="14908985" w14:textId="6EA1412E" w:rsidR="006765C3" w:rsidRDefault="00EC1253" w:rsidP="00EC1253">
      <w:pPr>
        <w:pStyle w:val="Caption"/>
      </w:pPr>
      <w:r>
        <w:t xml:space="preserve">Figure </w:t>
      </w:r>
      <w:r w:rsidR="005C63D5">
        <w:fldChar w:fldCharType="begin"/>
      </w:r>
      <w:r w:rsidR="005C63D5">
        <w:instrText xml:space="preserve"> SEQ Figure \* ARABIC </w:instrText>
      </w:r>
      <w:r w:rsidR="005C63D5">
        <w:fldChar w:fldCharType="separate"/>
      </w:r>
      <w:r w:rsidR="0016482C">
        <w:rPr>
          <w:noProof/>
        </w:rPr>
        <w:t>7</w:t>
      </w:r>
      <w:r w:rsidR="005C63D5">
        <w:rPr>
          <w:noProof/>
        </w:rPr>
        <w:fldChar w:fldCharType="end"/>
      </w:r>
      <w:r>
        <w:t xml:space="preserve"> - Demographics workflow</w:t>
      </w:r>
    </w:p>
    <w:p w14:paraId="7367151A" w14:textId="470F44F7" w:rsidR="006765C3" w:rsidRDefault="006765C3" w:rsidP="00AC3FC4">
      <w:r>
        <w:t>In this case, we will dynamically generate a series of insert-select statements based on the different demographic elements included in the patient dimension (</w:t>
      </w:r>
      <w:r w:rsidRPr="00AC3FC4">
        <w:rPr>
          <w:i/>
        </w:rPr>
        <w:t>'</w:t>
      </w:r>
      <w:proofErr w:type="spellStart"/>
      <w:r w:rsidRPr="00AC3FC4">
        <w:rPr>
          <w:i/>
        </w:rPr>
        <w:t>language_cd</w:t>
      </w:r>
      <w:proofErr w:type="spellEnd"/>
      <w:r w:rsidRPr="00AC3FC4">
        <w:rPr>
          <w:i/>
        </w:rPr>
        <w:t>', '</w:t>
      </w:r>
      <w:proofErr w:type="spellStart"/>
      <w:r w:rsidRPr="00AC3FC4">
        <w:rPr>
          <w:i/>
        </w:rPr>
        <w:t>religion_cd</w:t>
      </w:r>
      <w:proofErr w:type="spellEnd"/>
      <w:r w:rsidRPr="00AC3FC4">
        <w:rPr>
          <w:i/>
        </w:rPr>
        <w:t>', '</w:t>
      </w:r>
      <w:proofErr w:type="spellStart"/>
      <w:r w:rsidRPr="00AC3FC4">
        <w:rPr>
          <w:i/>
        </w:rPr>
        <w:t>marital_status_cd</w:t>
      </w:r>
      <w:proofErr w:type="spellEnd"/>
      <w:r w:rsidRPr="00AC3FC4">
        <w:rPr>
          <w:i/>
        </w:rPr>
        <w:t>', '</w:t>
      </w:r>
      <w:proofErr w:type="spellStart"/>
      <w:r w:rsidRPr="00AC3FC4">
        <w:rPr>
          <w:i/>
        </w:rPr>
        <w:t>race_cd</w:t>
      </w:r>
      <w:proofErr w:type="spellEnd"/>
      <w:r w:rsidRPr="00AC3FC4">
        <w:rPr>
          <w:i/>
        </w:rPr>
        <w:t>', '</w:t>
      </w:r>
      <w:proofErr w:type="spellStart"/>
      <w:r w:rsidRPr="00AC3FC4">
        <w:rPr>
          <w:i/>
        </w:rPr>
        <w:t>sex_cd</w:t>
      </w:r>
      <w:proofErr w:type="spellEnd"/>
      <w:r w:rsidRPr="00AC3FC4">
        <w:rPr>
          <w:i/>
        </w:rPr>
        <w:t>'</w:t>
      </w:r>
      <w:r>
        <w:t xml:space="preserve">). The final result is added to the </w:t>
      </w:r>
      <w:r w:rsidR="0050280B">
        <w:t>[</w:t>
      </w:r>
      <w:r>
        <w:t>DASH_OBSERVATION</w:t>
      </w:r>
      <w:r w:rsidR="0050280B">
        <w:t>]</w:t>
      </w:r>
      <w:r>
        <w:t xml:space="preserve"> table</w:t>
      </w:r>
      <w:r w:rsidR="0050280B">
        <w:t xml:space="preserve">. </w:t>
      </w:r>
    </w:p>
    <w:p w14:paraId="52EC6398" w14:textId="205986F2" w:rsidR="0050280B" w:rsidRDefault="0050280B" w:rsidP="006765C3">
      <w:pPr>
        <w:ind w:left="-810" w:firstLine="810"/>
      </w:pPr>
      <w:r w:rsidRPr="0050280B">
        <w:rPr>
          <w:noProof/>
        </w:rPr>
        <w:t xml:space="preserve"> </w:t>
      </w:r>
    </w:p>
    <w:p w14:paraId="410F5E96" w14:textId="2CBE17F7" w:rsidR="000A46FA" w:rsidRDefault="000A46FA" w:rsidP="00134118">
      <w:pPr>
        <w:pStyle w:val="Heading3"/>
      </w:pPr>
      <w:bookmarkStart w:id="11" w:name="_Toc472927804"/>
      <w:r>
        <w:t>Age</w:t>
      </w:r>
      <w:bookmarkEnd w:id="11"/>
    </w:p>
    <w:p w14:paraId="05AC71DE" w14:textId="68AE900D" w:rsidR="000A46FA" w:rsidRDefault="000A46FA" w:rsidP="000A46FA">
      <w:r>
        <w:t xml:space="preserve">For age however, we will use </w:t>
      </w:r>
      <w:r w:rsidR="005C63D5">
        <w:t xml:space="preserve">again </w:t>
      </w:r>
      <w:r>
        <w:t xml:space="preserve">a </w:t>
      </w:r>
      <w:r w:rsidR="00FB0414">
        <w:t xml:space="preserve">more </w:t>
      </w:r>
      <w:r>
        <w:t xml:space="preserve">dynamic approach by generating a series of queries defined by </w:t>
      </w:r>
      <w:r w:rsidR="00FC4767">
        <w:t xml:space="preserve">some of </w:t>
      </w:r>
      <w:r>
        <w:t xml:space="preserve">the elements in the new version of the ontology. </w:t>
      </w:r>
    </w:p>
    <w:p w14:paraId="25B379D1" w14:textId="1072FBC2" w:rsidR="001918D4" w:rsidRPr="00134118" w:rsidRDefault="003056C0">
      <w:r>
        <w:t>The resu</w:t>
      </w:r>
      <w:r w:rsidR="00E100B8">
        <w:t xml:space="preserve">lts are temporarily stored in </w:t>
      </w:r>
      <w:r>
        <w:t>[DASH_</w:t>
      </w:r>
      <w:r w:rsidR="0050280B">
        <w:t>AGE</w:t>
      </w:r>
      <w:r>
        <w:t>] before being merged with the rest of the results</w:t>
      </w:r>
      <w:r w:rsidR="0050280B">
        <w:t xml:space="preserve"> on Step </w:t>
      </w:r>
      <w:r w:rsidR="005C63D5">
        <w:t>5</w:t>
      </w:r>
      <w:r w:rsidR="0050280B">
        <w:t>.</w:t>
      </w:r>
      <w:r w:rsidR="00491179" w:rsidRPr="00491179">
        <w:rPr>
          <w:noProof/>
        </w:rPr>
        <w:t xml:space="preserve"> </w:t>
      </w:r>
    </w:p>
    <w:p w14:paraId="093B2561" w14:textId="6A0C8D7B" w:rsidR="00841802" w:rsidRDefault="003650F3" w:rsidP="005B5B82">
      <w:pPr>
        <w:pStyle w:val="Heading1"/>
      </w:pPr>
      <w:bookmarkStart w:id="12" w:name="_Toc472927805"/>
      <w:r>
        <w:t>Results</w:t>
      </w:r>
      <w:bookmarkEnd w:id="12"/>
    </w:p>
    <w:p w14:paraId="29786092" w14:textId="18A4E6E9" w:rsidR="002C6B72" w:rsidRDefault="00E100B8" w:rsidP="00166E30">
      <w:r>
        <w:t xml:space="preserve">The final </w:t>
      </w:r>
      <w:r w:rsidR="00FC4767">
        <w:t>step consists on iterating</w:t>
      </w:r>
      <w:r w:rsidR="0050280B">
        <w:t xml:space="preserve"> through the [DASH_OBSERVATION] table and count records grouping them by year and</w:t>
      </w:r>
      <w:r w:rsidR="002C6B72">
        <w:t xml:space="preserve"> each</w:t>
      </w:r>
      <w:r w:rsidR="0050280B">
        <w:t xml:space="preserve"> </w:t>
      </w:r>
      <w:r w:rsidR="002C6B72">
        <w:t>[ONT_ID_LEVEL]</w:t>
      </w:r>
      <w:r w:rsidR="0050280B">
        <w:t xml:space="preserve">. </w:t>
      </w:r>
      <w:r w:rsidR="002C6B72">
        <w:t xml:space="preserve">This will produce the counts at each level of the ontology </w:t>
      </w:r>
      <w:r w:rsidR="007F72A4">
        <w:t>which ultimately provides individual and rolled up counts for each ontology element present in the original [OBSERVATION_FACT] table</w:t>
      </w:r>
      <w:r w:rsidR="002C6B72">
        <w:t xml:space="preserve">. </w:t>
      </w:r>
    </w:p>
    <w:p w14:paraId="763B783C" w14:textId="15EFE999" w:rsidR="00166E30" w:rsidRDefault="0050280B" w:rsidP="00166E30">
      <w:r>
        <w:lastRenderedPageBreak/>
        <w:t xml:space="preserve">Because each site might have a different depth of ontology level utilization, the dynamic query generates the exact number of </w:t>
      </w:r>
      <w:r w:rsidR="00FC4767">
        <w:t>queries</w:t>
      </w:r>
      <w:r w:rsidR="00A37A60">
        <w:t xml:space="preserve"> required in order</w:t>
      </w:r>
      <w:r w:rsidR="00FC4767">
        <w:t xml:space="preserve"> to </w:t>
      </w:r>
      <w:r w:rsidR="00A37A60">
        <w:t>ac</w:t>
      </w:r>
      <w:r w:rsidR="00FC4767">
        <w:t>count</w:t>
      </w:r>
      <w:r w:rsidR="00A37A60">
        <w:t xml:space="preserve"> </w:t>
      </w:r>
      <w:r w:rsidR="00E51686">
        <w:t>for each</w:t>
      </w:r>
      <w:r w:rsidR="00FC4767">
        <w:t xml:space="preserve"> </w:t>
      </w:r>
      <w:r>
        <w:t>level in your system</w:t>
      </w:r>
      <w:proofErr w:type="gramStart"/>
      <w:r w:rsidR="00A37A60">
        <w:t>.</w:t>
      </w:r>
      <w:r w:rsidR="00F021DA">
        <w:t>(</w:t>
      </w:r>
      <w:proofErr w:type="spellStart"/>
      <w:proofErr w:type="gramEnd"/>
      <w:r w:rsidR="00F021DA">
        <w:t>i</w:t>
      </w:r>
      <w:proofErr w:type="spellEnd"/>
      <w:r w:rsidR="00F021DA">
        <w:t>. e. UCLA is currently using</w:t>
      </w:r>
      <w:r w:rsidR="00FB0414">
        <w:t xml:space="preserve"> 17 levels)</w:t>
      </w:r>
      <w:r>
        <w:t>. The final results are stored in the [DASH_</w:t>
      </w:r>
      <w:r w:rsidR="00AC3FC4">
        <w:t>&lt;</w:t>
      </w:r>
      <w:r w:rsidR="00AC3FC4" w:rsidRPr="00AC3FC4">
        <w:t xml:space="preserve"> </w:t>
      </w:r>
      <w:proofErr w:type="spellStart"/>
      <w:r w:rsidR="00AC3FC4">
        <w:t>SiteAcronym</w:t>
      </w:r>
      <w:proofErr w:type="spellEnd"/>
      <w:r w:rsidR="00AC3FC4">
        <w:t>&gt;</w:t>
      </w:r>
      <w:r>
        <w:t>] table</w:t>
      </w:r>
      <w:r w:rsidR="00166E30">
        <w:t>.</w:t>
      </w:r>
      <w:r w:rsidR="00E648E6" w:rsidRPr="00E648E6">
        <w:t xml:space="preserve"> </w:t>
      </w:r>
      <w:r>
        <w:t>[</w:t>
      </w:r>
      <w:proofErr w:type="gramStart"/>
      <w:r>
        <w:t>this</w:t>
      </w:r>
      <w:proofErr w:type="gramEnd"/>
      <w:r>
        <w:t xml:space="preserve"> step corresponds to Step 6</w:t>
      </w:r>
      <w:r w:rsidR="00E648E6">
        <w:t xml:space="preserve"> in the script]</w:t>
      </w:r>
      <w:r w:rsidR="00AC3FC4">
        <w:t>.</w:t>
      </w:r>
    </w:p>
    <w:p w14:paraId="7419CFB7" w14:textId="6E0E7AD7" w:rsidR="00C91990" w:rsidRPr="00C91990" w:rsidRDefault="00C91990" w:rsidP="00C91990">
      <w:bookmarkStart w:id="13" w:name="_GoBack"/>
      <w:bookmarkEnd w:id="13"/>
    </w:p>
    <w:p w14:paraId="33662B81" w14:textId="3432E07C" w:rsidR="00DE4DC9" w:rsidRDefault="00DE4DC9" w:rsidP="001311C6"/>
    <w:p w14:paraId="5962472B" w14:textId="06B6F19D" w:rsidR="00DE4DC9" w:rsidRDefault="005B5B82" w:rsidP="005B5B82">
      <w:pPr>
        <w:pStyle w:val="Heading2"/>
      </w:pPr>
      <w:bookmarkStart w:id="14" w:name="_Toc472927806"/>
      <w:r>
        <w:t>Export</w:t>
      </w:r>
      <w:bookmarkEnd w:id="14"/>
    </w:p>
    <w:p w14:paraId="0860CA4C" w14:textId="42D04C64" w:rsidR="00DE4DC9" w:rsidRDefault="00DE4DC9" w:rsidP="001311C6">
      <w:r>
        <w:t>The last step is to export the contents of [DASH_&lt;</w:t>
      </w:r>
      <w:proofErr w:type="spellStart"/>
      <w:r>
        <w:t>SiteAcronym</w:t>
      </w:r>
      <w:proofErr w:type="spellEnd"/>
      <w:r>
        <w:t xml:space="preserve">&gt;] to a csv named </w:t>
      </w:r>
      <w:r w:rsidRPr="00DE4DC9">
        <w:rPr>
          <w:b/>
        </w:rPr>
        <w:t>MMDDYYYY_&lt;</w:t>
      </w:r>
      <w:proofErr w:type="spellStart"/>
      <w:r w:rsidRPr="00DE4DC9">
        <w:rPr>
          <w:b/>
        </w:rPr>
        <w:t>SiteAcronym</w:t>
      </w:r>
      <w:proofErr w:type="spellEnd"/>
      <w:r w:rsidRPr="00DE4DC9">
        <w:rPr>
          <w:b/>
        </w:rPr>
        <w:t>&gt; _</w:t>
      </w:r>
      <w:r w:rsidR="002C6B72">
        <w:rPr>
          <w:b/>
        </w:rPr>
        <w:t>COUNTS</w:t>
      </w:r>
      <w:r w:rsidRPr="00DE4DC9">
        <w:rPr>
          <w:b/>
        </w:rPr>
        <w:t>.csv</w:t>
      </w:r>
      <w:r>
        <w:t xml:space="preserve"> and load it into the corresponding Box folder</w:t>
      </w:r>
      <w:r w:rsidR="0050280B">
        <w:t>.</w:t>
      </w:r>
    </w:p>
    <w:p w14:paraId="4CAF3772" w14:textId="1C5510D1" w:rsidR="002C6B72" w:rsidRDefault="0050280B" w:rsidP="002C6B72">
      <w:r>
        <w:t xml:space="preserve">In addition to the counts, it will be necessary to provide the [DASH_ONTOLOGY] table </w:t>
      </w:r>
      <w:r w:rsidR="002C6B72">
        <w:t xml:space="preserve">using the same pattern. Name the file </w:t>
      </w:r>
      <w:r w:rsidR="002C6B72" w:rsidRPr="00DE4DC9">
        <w:rPr>
          <w:b/>
        </w:rPr>
        <w:t>MMDDYYYY_&lt;</w:t>
      </w:r>
      <w:proofErr w:type="spellStart"/>
      <w:r w:rsidR="002C6B72" w:rsidRPr="00DE4DC9">
        <w:rPr>
          <w:b/>
        </w:rPr>
        <w:t>SiteAcronym</w:t>
      </w:r>
      <w:proofErr w:type="spellEnd"/>
      <w:r w:rsidR="002C6B72" w:rsidRPr="00DE4DC9">
        <w:rPr>
          <w:b/>
        </w:rPr>
        <w:t>&gt; _</w:t>
      </w:r>
      <w:r w:rsidR="002C6B72">
        <w:rPr>
          <w:b/>
        </w:rPr>
        <w:t>ONTOLOGY</w:t>
      </w:r>
      <w:r w:rsidR="002C6B72" w:rsidRPr="00DE4DC9">
        <w:rPr>
          <w:b/>
        </w:rPr>
        <w:t>.csv</w:t>
      </w:r>
      <w:r w:rsidR="0067738C">
        <w:rPr>
          <w:b/>
        </w:rPr>
        <w:t>.</w:t>
      </w:r>
    </w:p>
    <w:p w14:paraId="0454EA76" w14:textId="2DCC0336" w:rsidR="0050280B" w:rsidRDefault="002C6B72" w:rsidP="001311C6">
      <w:r>
        <w:t xml:space="preserve">The [DASH_ONTOLOGY] table is needed </w:t>
      </w:r>
      <w:r w:rsidR="0050280B">
        <w:t xml:space="preserve">in order to reconcile results from all sites and be able to map all records while respecting the original ontologies used by the I2B2 </w:t>
      </w:r>
      <w:r>
        <w:t>framework</w:t>
      </w:r>
      <w:r w:rsidR="0050280B">
        <w:t>.</w:t>
      </w:r>
      <w:r>
        <w:t xml:space="preserve"> The </w:t>
      </w:r>
      <w:proofErr w:type="spellStart"/>
      <w:r>
        <w:t>ont</w:t>
      </w:r>
      <w:r w:rsidR="00FC4767">
        <w:t>_id</w:t>
      </w:r>
      <w:proofErr w:type="spellEnd"/>
      <w:r w:rsidR="00FC4767">
        <w:t xml:space="preserve"> field is a </w:t>
      </w:r>
      <w:r w:rsidR="00CC0436">
        <w:t>feature</w:t>
      </w:r>
      <w:r w:rsidR="00FC4767">
        <w:t xml:space="preserve"> to simplify the counting process but in no way represents a modification </w:t>
      </w:r>
      <w:r w:rsidR="00CC0436">
        <w:t xml:space="preserve">of the ontologies in place </w:t>
      </w:r>
      <w:r w:rsidR="00FC4767">
        <w:t>and maintain by our organizations.</w:t>
      </w:r>
    </w:p>
    <w:p w14:paraId="58F57376" w14:textId="0C50F682" w:rsidR="00DE4DC9" w:rsidRDefault="00DE4DC9" w:rsidP="001311C6">
      <w:r>
        <w:t>Once the system</w:t>
      </w:r>
      <w:r w:rsidR="009A06F0">
        <w:t xml:space="preserve"> briefly mentioned at the beginning of this document</w:t>
      </w:r>
      <w:r>
        <w:t xml:space="preserve"> is available, you will receive the instructions and credentials to access it </w:t>
      </w:r>
      <w:r w:rsidR="009A06F0">
        <w:t xml:space="preserve">to directly benefit from </w:t>
      </w:r>
      <w:r>
        <w:t xml:space="preserve">the </w:t>
      </w:r>
      <w:r w:rsidR="0052434F">
        <w:t>data extract produce</w:t>
      </w:r>
      <w:r w:rsidR="00AC3FC4">
        <w:t>d</w:t>
      </w:r>
      <w:r w:rsidR="0052434F">
        <w:t xml:space="preserve"> here</w:t>
      </w:r>
      <w:r>
        <w:t>.</w:t>
      </w:r>
    </w:p>
    <w:p w14:paraId="6CFC0D5C" w14:textId="66037D1B" w:rsidR="00DE4DC9" w:rsidRDefault="00DE4DC9" w:rsidP="00DE4DC9">
      <w:r>
        <w:t>I’m including my contact info in case you need to get a hold of me:</w:t>
      </w:r>
    </w:p>
    <w:p w14:paraId="1C9973DE" w14:textId="77777777" w:rsidR="00DE4DC9" w:rsidRDefault="00DE4DC9" w:rsidP="00DE4DC9">
      <w:proofErr w:type="spellStart"/>
      <w:r>
        <w:t>Javi</w:t>
      </w:r>
      <w:proofErr w:type="spellEnd"/>
      <w:r>
        <w:t xml:space="preserve"> Sanz</w:t>
      </w:r>
    </w:p>
    <w:p w14:paraId="45FEBF6D" w14:textId="2B1D9635" w:rsidR="00DE4DC9" w:rsidRDefault="005C63D5" w:rsidP="00DE4DC9">
      <w:hyperlink r:id="rId38" w:history="1">
        <w:r w:rsidR="00DE4DC9">
          <w:rPr>
            <w:rStyle w:val="Hyperlink"/>
          </w:rPr>
          <w:t>jsanz@ucla.mednet.edu</w:t>
        </w:r>
      </w:hyperlink>
    </w:p>
    <w:sectPr w:rsidR="00DE4DC9" w:rsidSect="005F3903">
      <w:footerReference w:type="default" r:id="rId3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E8201" w14:textId="77777777" w:rsidR="00DE4DC9" w:rsidRDefault="00DE4DC9" w:rsidP="00DE4DC9">
      <w:pPr>
        <w:spacing w:after="0" w:line="240" w:lineRule="auto"/>
      </w:pPr>
      <w:r>
        <w:separator/>
      </w:r>
    </w:p>
  </w:endnote>
  <w:endnote w:type="continuationSeparator" w:id="0">
    <w:p w14:paraId="2733EFF9" w14:textId="77777777" w:rsidR="00DE4DC9" w:rsidRDefault="00DE4DC9" w:rsidP="00DE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8377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8E483" w14:textId="5D6685C4" w:rsidR="00DE4DC9" w:rsidRDefault="00DE4D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3D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293B788" w14:textId="77777777" w:rsidR="00DE4DC9" w:rsidRDefault="00DE4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77141" w14:textId="77777777" w:rsidR="00DE4DC9" w:rsidRDefault="00DE4DC9" w:rsidP="00DE4DC9">
      <w:pPr>
        <w:spacing w:after="0" w:line="240" w:lineRule="auto"/>
      </w:pPr>
      <w:r>
        <w:separator/>
      </w:r>
    </w:p>
  </w:footnote>
  <w:footnote w:type="continuationSeparator" w:id="0">
    <w:p w14:paraId="5ACBD933" w14:textId="77777777" w:rsidR="00DE4DC9" w:rsidRDefault="00DE4DC9" w:rsidP="00DE4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B0160"/>
    <w:multiLevelType w:val="hybridMultilevel"/>
    <w:tmpl w:val="DB341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A11E1"/>
    <w:multiLevelType w:val="hybridMultilevel"/>
    <w:tmpl w:val="DB341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82E99"/>
    <w:multiLevelType w:val="hybridMultilevel"/>
    <w:tmpl w:val="A8904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021D8"/>
    <w:multiLevelType w:val="hybridMultilevel"/>
    <w:tmpl w:val="D5A81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F3F99"/>
    <w:multiLevelType w:val="hybridMultilevel"/>
    <w:tmpl w:val="3452A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07AB5"/>
    <w:multiLevelType w:val="hybridMultilevel"/>
    <w:tmpl w:val="AB82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D31AE"/>
    <w:multiLevelType w:val="hybridMultilevel"/>
    <w:tmpl w:val="7E7A7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nz, Javier">
    <w15:presenceInfo w15:providerId="AD" w15:userId="S-1-5-21-73586283-1284227242-1801674531-3857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C2"/>
    <w:rsid w:val="00023365"/>
    <w:rsid w:val="000314E4"/>
    <w:rsid w:val="0003336D"/>
    <w:rsid w:val="00082AF3"/>
    <w:rsid w:val="00091B9C"/>
    <w:rsid w:val="00092665"/>
    <w:rsid w:val="000A1715"/>
    <w:rsid w:val="000A46FA"/>
    <w:rsid w:val="000F4B49"/>
    <w:rsid w:val="000F5A6C"/>
    <w:rsid w:val="001311C6"/>
    <w:rsid w:val="00134118"/>
    <w:rsid w:val="00160821"/>
    <w:rsid w:val="0016482C"/>
    <w:rsid w:val="00166E30"/>
    <w:rsid w:val="00171FBD"/>
    <w:rsid w:val="00183771"/>
    <w:rsid w:val="00186BB8"/>
    <w:rsid w:val="00190026"/>
    <w:rsid w:val="001918D4"/>
    <w:rsid w:val="00191D8B"/>
    <w:rsid w:val="001C6CCB"/>
    <w:rsid w:val="001C7C46"/>
    <w:rsid w:val="001F3C02"/>
    <w:rsid w:val="00202424"/>
    <w:rsid w:val="00215F22"/>
    <w:rsid w:val="00234976"/>
    <w:rsid w:val="00247F2F"/>
    <w:rsid w:val="00266FAD"/>
    <w:rsid w:val="002B1FC0"/>
    <w:rsid w:val="002C018D"/>
    <w:rsid w:val="002C6B72"/>
    <w:rsid w:val="003056C0"/>
    <w:rsid w:val="00320D85"/>
    <w:rsid w:val="00330948"/>
    <w:rsid w:val="00350C8E"/>
    <w:rsid w:val="00364334"/>
    <w:rsid w:val="003650F3"/>
    <w:rsid w:val="00380281"/>
    <w:rsid w:val="00382521"/>
    <w:rsid w:val="00382D62"/>
    <w:rsid w:val="00386C02"/>
    <w:rsid w:val="003D353E"/>
    <w:rsid w:val="00422EE3"/>
    <w:rsid w:val="004538F0"/>
    <w:rsid w:val="004544DD"/>
    <w:rsid w:val="0045632D"/>
    <w:rsid w:val="00476A23"/>
    <w:rsid w:val="004909FD"/>
    <w:rsid w:val="00491179"/>
    <w:rsid w:val="0049602B"/>
    <w:rsid w:val="004B276C"/>
    <w:rsid w:val="004B3403"/>
    <w:rsid w:val="004F6A94"/>
    <w:rsid w:val="0050280B"/>
    <w:rsid w:val="00502C33"/>
    <w:rsid w:val="00504FF3"/>
    <w:rsid w:val="00506794"/>
    <w:rsid w:val="0052434F"/>
    <w:rsid w:val="00527ACB"/>
    <w:rsid w:val="005672AE"/>
    <w:rsid w:val="00573C59"/>
    <w:rsid w:val="0059397B"/>
    <w:rsid w:val="005B5B82"/>
    <w:rsid w:val="005C63D5"/>
    <w:rsid w:val="005E4034"/>
    <w:rsid w:val="005F3903"/>
    <w:rsid w:val="00613F1C"/>
    <w:rsid w:val="0061461C"/>
    <w:rsid w:val="0061697C"/>
    <w:rsid w:val="0065102A"/>
    <w:rsid w:val="00664706"/>
    <w:rsid w:val="00674458"/>
    <w:rsid w:val="006765C3"/>
    <w:rsid w:val="0067738C"/>
    <w:rsid w:val="00685419"/>
    <w:rsid w:val="006A2247"/>
    <w:rsid w:val="006B7150"/>
    <w:rsid w:val="00706F2E"/>
    <w:rsid w:val="00723BF5"/>
    <w:rsid w:val="00726FF9"/>
    <w:rsid w:val="00750266"/>
    <w:rsid w:val="007A599C"/>
    <w:rsid w:val="007E5034"/>
    <w:rsid w:val="007E78B5"/>
    <w:rsid w:val="007F54C8"/>
    <w:rsid w:val="007F72A4"/>
    <w:rsid w:val="008009D4"/>
    <w:rsid w:val="0080375E"/>
    <w:rsid w:val="00811F19"/>
    <w:rsid w:val="00841802"/>
    <w:rsid w:val="00843FDF"/>
    <w:rsid w:val="008512C9"/>
    <w:rsid w:val="00852BDB"/>
    <w:rsid w:val="008654A4"/>
    <w:rsid w:val="008A6876"/>
    <w:rsid w:val="008E509D"/>
    <w:rsid w:val="008F3878"/>
    <w:rsid w:val="00925708"/>
    <w:rsid w:val="00937435"/>
    <w:rsid w:val="00970974"/>
    <w:rsid w:val="009A06F0"/>
    <w:rsid w:val="009A4C63"/>
    <w:rsid w:val="00A01D1F"/>
    <w:rsid w:val="00A329F4"/>
    <w:rsid w:val="00A37A60"/>
    <w:rsid w:val="00A415FC"/>
    <w:rsid w:val="00A41941"/>
    <w:rsid w:val="00A514EE"/>
    <w:rsid w:val="00A729CD"/>
    <w:rsid w:val="00A73463"/>
    <w:rsid w:val="00AB64DA"/>
    <w:rsid w:val="00AC3FC4"/>
    <w:rsid w:val="00AC7C49"/>
    <w:rsid w:val="00AF3E14"/>
    <w:rsid w:val="00B21274"/>
    <w:rsid w:val="00B31EA8"/>
    <w:rsid w:val="00B806DE"/>
    <w:rsid w:val="00BD6B55"/>
    <w:rsid w:val="00BE1965"/>
    <w:rsid w:val="00BF7AA2"/>
    <w:rsid w:val="00C1213C"/>
    <w:rsid w:val="00C5576A"/>
    <w:rsid w:val="00C66624"/>
    <w:rsid w:val="00C7120C"/>
    <w:rsid w:val="00C71C5F"/>
    <w:rsid w:val="00C822C2"/>
    <w:rsid w:val="00C91990"/>
    <w:rsid w:val="00C94631"/>
    <w:rsid w:val="00CA767C"/>
    <w:rsid w:val="00CC0436"/>
    <w:rsid w:val="00D2142D"/>
    <w:rsid w:val="00D272FD"/>
    <w:rsid w:val="00D32EE0"/>
    <w:rsid w:val="00D671D7"/>
    <w:rsid w:val="00D71633"/>
    <w:rsid w:val="00D842AE"/>
    <w:rsid w:val="00DA5BF0"/>
    <w:rsid w:val="00DB7A42"/>
    <w:rsid w:val="00DE4DC9"/>
    <w:rsid w:val="00E100B8"/>
    <w:rsid w:val="00E1419D"/>
    <w:rsid w:val="00E16C92"/>
    <w:rsid w:val="00E24F43"/>
    <w:rsid w:val="00E25432"/>
    <w:rsid w:val="00E33EA2"/>
    <w:rsid w:val="00E40F73"/>
    <w:rsid w:val="00E51686"/>
    <w:rsid w:val="00E648E6"/>
    <w:rsid w:val="00E74894"/>
    <w:rsid w:val="00E76F41"/>
    <w:rsid w:val="00E871F7"/>
    <w:rsid w:val="00EA1E95"/>
    <w:rsid w:val="00EC1253"/>
    <w:rsid w:val="00EC4076"/>
    <w:rsid w:val="00ED4327"/>
    <w:rsid w:val="00F021DA"/>
    <w:rsid w:val="00F256BE"/>
    <w:rsid w:val="00F3328B"/>
    <w:rsid w:val="00F35826"/>
    <w:rsid w:val="00F41DAC"/>
    <w:rsid w:val="00F642BD"/>
    <w:rsid w:val="00F64AE8"/>
    <w:rsid w:val="00F8415C"/>
    <w:rsid w:val="00F86D9C"/>
    <w:rsid w:val="00FB0414"/>
    <w:rsid w:val="00FB511E"/>
    <w:rsid w:val="00FC4767"/>
    <w:rsid w:val="00FC68F3"/>
    <w:rsid w:val="00FC77D9"/>
    <w:rsid w:val="00FC7B7D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A1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02B"/>
  </w:style>
  <w:style w:type="paragraph" w:styleId="Heading1">
    <w:name w:val="heading 1"/>
    <w:basedOn w:val="Normal"/>
    <w:next w:val="Normal"/>
    <w:link w:val="Heading1Char"/>
    <w:uiPriority w:val="9"/>
    <w:qFormat/>
    <w:rsid w:val="0049602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02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02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02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02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02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02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02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02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602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02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1311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02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Hyperlink">
    <w:name w:val="Hyperlink"/>
    <w:basedOn w:val="DefaultParagraphFont"/>
    <w:uiPriority w:val="99"/>
    <w:unhideWhenUsed/>
    <w:rsid w:val="001C6CC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602B"/>
    <w:rPr>
      <w:caps/>
      <w:spacing w:val="15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0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02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9602B"/>
    <w:rPr>
      <w:caps/>
      <w:color w:val="595959" w:themeColor="text1" w:themeTint="A6"/>
      <w:spacing w:val="10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49602B"/>
    <w:rPr>
      <w:b/>
      <w:bCs/>
      <w:color w:val="365F91" w:themeColor="accent1" w:themeShade="BF"/>
      <w:sz w:val="16"/>
      <w:szCs w:val="16"/>
    </w:rPr>
  </w:style>
  <w:style w:type="table" w:styleId="TableGrid">
    <w:name w:val="Table Grid"/>
    <w:basedOn w:val="TableNormal"/>
    <w:uiPriority w:val="59"/>
    <w:rsid w:val="00E40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9602B"/>
    <w:rPr>
      <w:caps/>
      <w:color w:val="243F60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E4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DC9"/>
  </w:style>
  <w:style w:type="paragraph" w:styleId="Footer">
    <w:name w:val="footer"/>
    <w:basedOn w:val="Normal"/>
    <w:link w:val="FooterChar"/>
    <w:uiPriority w:val="99"/>
    <w:unhideWhenUsed/>
    <w:rsid w:val="00DE4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DC9"/>
  </w:style>
  <w:style w:type="character" w:styleId="CommentReference">
    <w:name w:val="annotation reference"/>
    <w:basedOn w:val="DefaultParagraphFont"/>
    <w:uiPriority w:val="99"/>
    <w:semiHidden/>
    <w:unhideWhenUsed/>
    <w:rsid w:val="00F86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9C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4960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65C3"/>
  </w:style>
  <w:style w:type="paragraph" w:styleId="TOCHeading">
    <w:name w:val="TOC Heading"/>
    <w:basedOn w:val="Heading1"/>
    <w:next w:val="Normal"/>
    <w:uiPriority w:val="39"/>
    <w:unhideWhenUsed/>
    <w:qFormat/>
    <w:rsid w:val="004960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39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39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390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9602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02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02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02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02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02B"/>
    <w:rPr>
      <w:i/>
      <w:iCs/>
      <w:caps/>
      <w:spacing w:val="10"/>
      <w:sz w:val="18"/>
      <w:szCs w:val="18"/>
    </w:rPr>
  </w:style>
  <w:style w:type="character" w:styleId="Strong">
    <w:name w:val="Strong"/>
    <w:uiPriority w:val="22"/>
    <w:qFormat/>
    <w:rsid w:val="0049602B"/>
    <w:rPr>
      <w:b/>
      <w:bCs/>
    </w:rPr>
  </w:style>
  <w:style w:type="character" w:styleId="Emphasis">
    <w:name w:val="Emphasis"/>
    <w:uiPriority w:val="20"/>
    <w:qFormat/>
    <w:rsid w:val="0049602B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9602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602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02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02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9602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9602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9602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9602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9602B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9" Type="http://schemas.openxmlformats.org/officeDocument/2006/relationships/footer" Target="footer1.xml"/><Relationship Id="rId21" Type="http://schemas.openxmlformats.org/officeDocument/2006/relationships/diagramColors" Target="diagrams/colors2.xml"/><Relationship Id="rId34" Type="http://schemas.openxmlformats.org/officeDocument/2006/relationships/diagramLayout" Target="diagrams/layout5.xm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diagramQuickStyle" Target="diagrams/quickStyle2.xml"/><Relationship Id="rId29" Type="http://schemas.openxmlformats.org/officeDocument/2006/relationships/diagramLayout" Target="diagrams/layout4.xm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diagramLayout" Target="diagrams/layout3.xml"/><Relationship Id="rId32" Type="http://schemas.microsoft.com/office/2007/relationships/diagramDrawing" Target="diagrams/drawing4.xml"/><Relationship Id="rId37" Type="http://schemas.microsoft.com/office/2007/relationships/diagramDrawing" Target="diagrams/drawing5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diagramData" Target="diagrams/data3.xml"/><Relationship Id="rId28" Type="http://schemas.openxmlformats.org/officeDocument/2006/relationships/diagramData" Target="diagrams/data4.xml"/><Relationship Id="rId36" Type="http://schemas.openxmlformats.org/officeDocument/2006/relationships/diagramColors" Target="diagrams/colors5.xml"/><Relationship Id="rId10" Type="http://schemas.openxmlformats.org/officeDocument/2006/relationships/image" Target="media/image2.png"/><Relationship Id="rId19" Type="http://schemas.openxmlformats.org/officeDocument/2006/relationships/diagramLayout" Target="diagrams/layout2.xml"/><Relationship Id="rId31" Type="http://schemas.openxmlformats.org/officeDocument/2006/relationships/diagramColors" Target="diagrams/colors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30" Type="http://schemas.openxmlformats.org/officeDocument/2006/relationships/diagramQuickStyle" Target="diagrams/quickStyle4.xml"/><Relationship Id="rId35" Type="http://schemas.openxmlformats.org/officeDocument/2006/relationships/diagramQuickStyle" Target="diagrams/quickStyle5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5" Type="http://schemas.openxmlformats.org/officeDocument/2006/relationships/diagramQuickStyle" Target="diagrams/quickStyle3.xml"/><Relationship Id="rId33" Type="http://schemas.openxmlformats.org/officeDocument/2006/relationships/diagramData" Target="diagrams/data5.xml"/><Relationship Id="rId38" Type="http://schemas.openxmlformats.org/officeDocument/2006/relationships/hyperlink" Target="mailto:jsanz@ucla.mednet.edu?subject=Macey%20-%20RC:196%20-%2015-001792%20-%20characteristics%20of%20the%20OSA%20population%20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603DCB-F2E9-49ED-BE3D-D14C4792B45E}" type="doc">
      <dgm:prSet loTypeId="urn:microsoft.com/office/officeart/2011/layout/RadialPictureList" loCatId="officeonline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FF279AC2-AE52-4652-B6AF-CFE45660EE39}">
      <dgm:prSet phldrT="[Text]"/>
      <dgm:spPr/>
      <dgm:t>
        <a:bodyPr/>
        <a:lstStyle/>
        <a:p>
          <a:r>
            <a:rPr lang="en-US" dirty="0" err="1" smtClean="0"/>
            <a:t>DASH_ontology</a:t>
          </a:r>
          <a:endParaRPr lang="en-US"/>
        </a:p>
      </dgm:t>
    </dgm:pt>
    <dgm:pt modelId="{3A3EB910-473A-4D3B-897E-73425A483D61}" type="parTrans" cxnId="{EADFA968-9AC0-4966-A6AB-E71D663A54D8}">
      <dgm:prSet/>
      <dgm:spPr/>
      <dgm:t>
        <a:bodyPr/>
        <a:lstStyle/>
        <a:p>
          <a:endParaRPr lang="en-US"/>
        </a:p>
      </dgm:t>
    </dgm:pt>
    <dgm:pt modelId="{90915B1B-149E-43AB-A4BC-BB0213C2A518}" type="sibTrans" cxnId="{EADFA968-9AC0-4966-A6AB-E71D663A54D8}">
      <dgm:prSet/>
      <dgm:spPr/>
      <dgm:t>
        <a:bodyPr/>
        <a:lstStyle/>
        <a:p>
          <a:endParaRPr lang="en-US"/>
        </a:p>
      </dgm:t>
    </dgm:pt>
    <dgm:pt modelId="{A15B3A87-8EC9-4C04-8592-04C13761E73A}">
      <dgm:prSet phldrT="[Text]"/>
      <dgm:spPr/>
      <dgm:t>
        <a:bodyPr/>
        <a:lstStyle/>
        <a:p>
          <a:r>
            <a:rPr lang="en-US" dirty="0" smtClean="0"/>
            <a:t>Diagnoses</a:t>
          </a:r>
          <a:endParaRPr lang="en-US" dirty="0"/>
        </a:p>
      </dgm:t>
    </dgm:pt>
    <dgm:pt modelId="{6EF70018-E836-4748-99D4-EEF3FF767B7B}" type="parTrans" cxnId="{FC1F123C-3E6B-4A79-8911-5908124E1DBD}">
      <dgm:prSet/>
      <dgm:spPr/>
      <dgm:t>
        <a:bodyPr/>
        <a:lstStyle/>
        <a:p>
          <a:endParaRPr lang="en-US"/>
        </a:p>
      </dgm:t>
    </dgm:pt>
    <dgm:pt modelId="{40AA1F68-6B21-45E5-B0DF-2AE327B71AD5}" type="sibTrans" cxnId="{FC1F123C-3E6B-4A79-8911-5908124E1DBD}">
      <dgm:prSet/>
      <dgm:spPr/>
      <dgm:t>
        <a:bodyPr/>
        <a:lstStyle/>
        <a:p>
          <a:endParaRPr lang="en-US"/>
        </a:p>
      </dgm:t>
    </dgm:pt>
    <dgm:pt modelId="{C424BD68-2770-4F62-927B-0EFEFD601D50}">
      <dgm:prSet phldrT="[Text]"/>
      <dgm:spPr/>
      <dgm:t>
        <a:bodyPr/>
        <a:lstStyle/>
        <a:p>
          <a:r>
            <a:rPr lang="en-US" dirty="0" smtClean="0"/>
            <a:t>Procedures</a:t>
          </a:r>
          <a:endParaRPr lang="en-US" dirty="0"/>
        </a:p>
      </dgm:t>
    </dgm:pt>
    <dgm:pt modelId="{F8C39035-1C17-43D8-8310-E8EFDD21C813}" type="parTrans" cxnId="{5BD18808-DEB2-4A27-8DFE-1643EC194C97}">
      <dgm:prSet/>
      <dgm:spPr/>
      <dgm:t>
        <a:bodyPr/>
        <a:lstStyle/>
        <a:p>
          <a:endParaRPr lang="en-US"/>
        </a:p>
      </dgm:t>
    </dgm:pt>
    <dgm:pt modelId="{4360F991-5A22-44A5-931E-136C246E6108}" type="sibTrans" cxnId="{5BD18808-DEB2-4A27-8DFE-1643EC194C97}">
      <dgm:prSet/>
      <dgm:spPr/>
      <dgm:t>
        <a:bodyPr/>
        <a:lstStyle/>
        <a:p>
          <a:endParaRPr lang="en-US"/>
        </a:p>
      </dgm:t>
    </dgm:pt>
    <dgm:pt modelId="{9CF93734-EFCD-4C6F-B670-143DB03E5199}">
      <dgm:prSet phldrT="[Text]"/>
      <dgm:spPr/>
      <dgm:t>
        <a:bodyPr/>
        <a:lstStyle/>
        <a:p>
          <a:r>
            <a:rPr lang="en-US" dirty="0" smtClean="0"/>
            <a:t>Labs</a:t>
          </a:r>
          <a:endParaRPr lang="en-US" dirty="0"/>
        </a:p>
      </dgm:t>
    </dgm:pt>
    <dgm:pt modelId="{C5A87C25-054B-4F9A-94E9-7BD20D916C91}" type="parTrans" cxnId="{DBFEC5B7-2136-4692-823A-187B7838D983}">
      <dgm:prSet/>
      <dgm:spPr/>
      <dgm:t>
        <a:bodyPr/>
        <a:lstStyle/>
        <a:p>
          <a:endParaRPr lang="en-US"/>
        </a:p>
      </dgm:t>
    </dgm:pt>
    <dgm:pt modelId="{15DC3D69-733E-4DE3-8399-9DBE107D8501}" type="sibTrans" cxnId="{DBFEC5B7-2136-4692-823A-187B7838D983}">
      <dgm:prSet/>
      <dgm:spPr/>
      <dgm:t>
        <a:bodyPr/>
        <a:lstStyle/>
        <a:p>
          <a:endParaRPr lang="en-US"/>
        </a:p>
      </dgm:t>
    </dgm:pt>
    <dgm:pt modelId="{39F072CB-6A4F-4AB8-A96D-4DBDE65A8A1E}">
      <dgm:prSet phldrT="[Text]"/>
      <dgm:spPr/>
      <dgm:t>
        <a:bodyPr/>
        <a:lstStyle/>
        <a:p>
          <a:r>
            <a:rPr lang="en-US" dirty="0" smtClean="0"/>
            <a:t>Demographics</a:t>
          </a:r>
          <a:endParaRPr lang="en-US" dirty="0"/>
        </a:p>
      </dgm:t>
    </dgm:pt>
    <dgm:pt modelId="{254504DE-6E87-4228-8A1B-4FDFB5B9648C}" type="parTrans" cxnId="{3A0579F7-00A6-40B3-8F94-53047614F145}">
      <dgm:prSet/>
      <dgm:spPr/>
      <dgm:t>
        <a:bodyPr/>
        <a:lstStyle/>
        <a:p>
          <a:endParaRPr lang="en-US"/>
        </a:p>
      </dgm:t>
    </dgm:pt>
    <dgm:pt modelId="{331B0902-10FC-443B-86DB-F4743E024AD7}" type="sibTrans" cxnId="{3A0579F7-00A6-40B3-8F94-53047614F145}">
      <dgm:prSet/>
      <dgm:spPr/>
      <dgm:t>
        <a:bodyPr/>
        <a:lstStyle/>
        <a:p>
          <a:endParaRPr lang="en-US"/>
        </a:p>
      </dgm:t>
    </dgm:pt>
    <dgm:pt modelId="{711077F2-F6AE-424E-8C67-30AAA06CD3BB}" type="pres">
      <dgm:prSet presAssocID="{00603DCB-F2E9-49ED-BE3D-D14C4792B45E}" presName="Name0" presStyleCnt="0">
        <dgm:presLayoutVars>
          <dgm:chMax val="1"/>
          <dgm:chPref val="1"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7BF0AAE7-68DB-47F7-87FB-391F694D38F8}" type="pres">
      <dgm:prSet presAssocID="{FF279AC2-AE52-4652-B6AF-CFE45660EE39}" presName="Parent" presStyleLbl="node1" presStyleIdx="0" presStyleCnt="2">
        <dgm:presLayoutVars>
          <dgm:chMax val="4"/>
          <dgm:chPref val="3"/>
        </dgm:presLayoutVars>
      </dgm:prSet>
      <dgm:spPr/>
      <dgm:t>
        <a:bodyPr/>
        <a:lstStyle/>
        <a:p>
          <a:endParaRPr lang="en-US"/>
        </a:p>
      </dgm:t>
    </dgm:pt>
    <dgm:pt modelId="{52006237-BAD8-4C28-9D0F-B8C92912EEA0}" type="pres">
      <dgm:prSet presAssocID="{A15B3A87-8EC9-4C04-8592-04C13761E73A}" presName="Accent" presStyleLbl="node1" presStyleIdx="1" presStyleCnt="2"/>
      <dgm:spPr/>
    </dgm:pt>
    <dgm:pt modelId="{1EDA9964-784A-42FD-94DA-F768688AC8D5}" type="pres">
      <dgm:prSet presAssocID="{A15B3A87-8EC9-4C04-8592-04C13761E73A}" presName="Image1" presStyleLbl="fgImgPlace1" presStyleIdx="0" presStyleCnt="4"/>
      <dgm:spPr/>
    </dgm:pt>
    <dgm:pt modelId="{403B47D9-8BFA-49FB-95D2-4213751F5E1A}" type="pres">
      <dgm:prSet presAssocID="{A15B3A87-8EC9-4C04-8592-04C13761E73A}" presName="Child1" presStyleLbl="revTx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B0C0D6-7D21-4630-A50A-F9086FFD4E3E}" type="pres">
      <dgm:prSet presAssocID="{C424BD68-2770-4F62-927B-0EFEFD601D50}" presName="Image2" presStyleCnt="0"/>
      <dgm:spPr/>
    </dgm:pt>
    <dgm:pt modelId="{B5F8D3BC-9C3E-4FFA-92F8-21FB7265FF48}" type="pres">
      <dgm:prSet presAssocID="{C424BD68-2770-4F62-927B-0EFEFD601D50}" presName="Image" presStyleLbl="fgImgPlace1" presStyleIdx="1" presStyleCnt="4"/>
      <dgm:spPr/>
    </dgm:pt>
    <dgm:pt modelId="{E5819256-1B12-4B08-9729-71A703CE30F7}" type="pres">
      <dgm:prSet presAssocID="{C424BD68-2770-4F62-927B-0EFEFD601D50}" presName="Child2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8B3D39-D90A-4258-98B3-D881686CF56B}" type="pres">
      <dgm:prSet presAssocID="{9CF93734-EFCD-4C6F-B670-143DB03E5199}" presName="Image3" presStyleCnt="0"/>
      <dgm:spPr/>
    </dgm:pt>
    <dgm:pt modelId="{4E537660-0243-40BA-B2B8-0B98C5D03908}" type="pres">
      <dgm:prSet presAssocID="{9CF93734-EFCD-4C6F-B670-143DB03E5199}" presName="Image" presStyleLbl="fgImgPlace1" presStyleIdx="2" presStyleCnt="4"/>
      <dgm:spPr/>
    </dgm:pt>
    <dgm:pt modelId="{47270E2D-2B02-4CAB-BC17-D7740A47930F}" type="pres">
      <dgm:prSet presAssocID="{9CF93734-EFCD-4C6F-B670-143DB03E5199}" presName="Child3" presStyleLbl="revTx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C67BFA-3E32-44D1-B5AE-BC0BDA45E218}" type="pres">
      <dgm:prSet presAssocID="{39F072CB-6A4F-4AB8-A96D-4DBDE65A8A1E}" presName="Image4" presStyleCnt="0"/>
      <dgm:spPr/>
    </dgm:pt>
    <dgm:pt modelId="{CBAB6A87-0011-4933-80B7-5CE3A48E1B04}" type="pres">
      <dgm:prSet presAssocID="{39F072CB-6A4F-4AB8-A96D-4DBDE65A8A1E}" presName="Image" presStyleLbl="fgImgPlace1" presStyleIdx="3" presStyleCnt="4"/>
      <dgm:spPr/>
    </dgm:pt>
    <dgm:pt modelId="{83CAA8C4-44C1-4B2D-833F-9904D0B61BDA}" type="pres">
      <dgm:prSet presAssocID="{39F072CB-6A4F-4AB8-A96D-4DBDE65A8A1E}" presName="Child4" presStyleLbl="revTx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A118DD6-D1C6-4AA5-856B-52BCD1BD341D}" type="presOf" srcId="{00603DCB-F2E9-49ED-BE3D-D14C4792B45E}" destId="{711077F2-F6AE-424E-8C67-30AAA06CD3BB}" srcOrd="0" destOrd="0" presId="urn:microsoft.com/office/officeart/2011/layout/RadialPictureList"/>
    <dgm:cxn modelId="{5B4BB3C4-9D50-4523-BAE7-55C060BFDFAF}" type="presOf" srcId="{C424BD68-2770-4F62-927B-0EFEFD601D50}" destId="{E5819256-1B12-4B08-9729-71A703CE30F7}" srcOrd="0" destOrd="0" presId="urn:microsoft.com/office/officeart/2011/layout/RadialPictureList"/>
    <dgm:cxn modelId="{5BD18808-DEB2-4A27-8DFE-1643EC194C97}" srcId="{FF279AC2-AE52-4652-B6AF-CFE45660EE39}" destId="{C424BD68-2770-4F62-927B-0EFEFD601D50}" srcOrd="1" destOrd="0" parTransId="{F8C39035-1C17-43D8-8310-E8EFDD21C813}" sibTransId="{4360F991-5A22-44A5-931E-136C246E6108}"/>
    <dgm:cxn modelId="{BBC0CEAB-21EE-40CA-A1BB-C7BBB40502D8}" type="presOf" srcId="{FF279AC2-AE52-4652-B6AF-CFE45660EE39}" destId="{7BF0AAE7-68DB-47F7-87FB-391F694D38F8}" srcOrd="0" destOrd="0" presId="urn:microsoft.com/office/officeart/2011/layout/RadialPictureList"/>
    <dgm:cxn modelId="{488B8180-929A-4B92-921E-3EDA88AD7FC9}" type="presOf" srcId="{9CF93734-EFCD-4C6F-B670-143DB03E5199}" destId="{47270E2D-2B02-4CAB-BC17-D7740A47930F}" srcOrd="0" destOrd="0" presId="urn:microsoft.com/office/officeart/2011/layout/RadialPictureList"/>
    <dgm:cxn modelId="{FC1F123C-3E6B-4A79-8911-5908124E1DBD}" srcId="{FF279AC2-AE52-4652-B6AF-CFE45660EE39}" destId="{A15B3A87-8EC9-4C04-8592-04C13761E73A}" srcOrd="0" destOrd="0" parTransId="{6EF70018-E836-4748-99D4-EEF3FF767B7B}" sibTransId="{40AA1F68-6B21-45E5-B0DF-2AE327B71AD5}"/>
    <dgm:cxn modelId="{43B03A3E-977F-405D-A461-7BDB835E3D8F}" type="presOf" srcId="{A15B3A87-8EC9-4C04-8592-04C13761E73A}" destId="{403B47D9-8BFA-49FB-95D2-4213751F5E1A}" srcOrd="0" destOrd="0" presId="urn:microsoft.com/office/officeart/2011/layout/RadialPictureList"/>
    <dgm:cxn modelId="{EADFA968-9AC0-4966-A6AB-E71D663A54D8}" srcId="{00603DCB-F2E9-49ED-BE3D-D14C4792B45E}" destId="{FF279AC2-AE52-4652-B6AF-CFE45660EE39}" srcOrd="0" destOrd="0" parTransId="{3A3EB910-473A-4D3B-897E-73425A483D61}" sibTransId="{90915B1B-149E-43AB-A4BC-BB0213C2A518}"/>
    <dgm:cxn modelId="{3A0579F7-00A6-40B3-8F94-53047614F145}" srcId="{FF279AC2-AE52-4652-B6AF-CFE45660EE39}" destId="{39F072CB-6A4F-4AB8-A96D-4DBDE65A8A1E}" srcOrd="3" destOrd="0" parTransId="{254504DE-6E87-4228-8A1B-4FDFB5B9648C}" sibTransId="{331B0902-10FC-443B-86DB-F4743E024AD7}"/>
    <dgm:cxn modelId="{48F9631D-0BC5-40E2-95F5-B5F5FA8288AC}" type="presOf" srcId="{39F072CB-6A4F-4AB8-A96D-4DBDE65A8A1E}" destId="{83CAA8C4-44C1-4B2D-833F-9904D0B61BDA}" srcOrd="0" destOrd="0" presId="urn:microsoft.com/office/officeart/2011/layout/RadialPictureList"/>
    <dgm:cxn modelId="{DBFEC5B7-2136-4692-823A-187B7838D983}" srcId="{FF279AC2-AE52-4652-B6AF-CFE45660EE39}" destId="{9CF93734-EFCD-4C6F-B670-143DB03E5199}" srcOrd="2" destOrd="0" parTransId="{C5A87C25-054B-4F9A-94E9-7BD20D916C91}" sibTransId="{15DC3D69-733E-4DE3-8399-9DBE107D8501}"/>
    <dgm:cxn modelId="{0D8DFBFE-079D-4513-8065-51A4D3194B7E}" type="presParOf" srcId="{711077F2-F6AE-424E-8C67-30AAA06CD3BB}" destId="{7BF0AAE7-68DB-47F7-87FB-391F694D38F8}" srcOrd="0" destOrd="0" presId="urn:microsoft.com/office/officeart/2011/layout/RadialPictureList"/>
    <dgm:cxn modelId="{260A45BB-AFC1-4536-9EEC-A6CED9B413F8}" type="presParOf" srcId="{711077F2-F6AE-424E-8C67-30AAA06CD3BB}" destId="{52006237-BAD8-4C28-9D0F-B8C92912EEA0}" srcOrd="1" destOrd="0" presId="urn:microsoft.com/office/officeart/2011/layout/RadialPictureList"/>
    <dgm:cxn modelId="{4958E5D4-C218-47C4-B18C-CE8CD5837CDD}" type="presParOf" srcId="{711077F2-F6AE-424E-8C67-30AAA06CD3BB}" destId="{1EDA9964-784A-42FD-94DA-F768688AC8D5}" srcOrd="2" destOrd="0" presId="urn:microsoft.com/office/officeart/2011/layout/RadialPictureList"/>
    <dgm:cxn modelId="{3597533F-E97E-4290-9274-66D0016B76E7}" type="presParOf" srcId="{711077F2-F6AE-424E-8C67-30AAA06CD3BB}" destId="{403B47D9-8BFA-49FB-95D2-4213751F5E1A}" srcOrd="3" destOrd="0" presId="urn:microsoft.com/office/officeart/2011/layout/RadialPictureList"/>
    <dgm:cxn modelId="{585872E8-C249-4091-A2F8-0A1285A195C4}" type="presParOf" srcId="{711077F2-F6AE-424E-8C67-30AAA06CD3BB}" destId="{30B0C0D6-7D21-4630-A50A-F9086FFD4E3E}" srcOrd="4" destOrd="0" presId="urn:microsoft.com/office/officeart/2011/layout/RadialPictureList"/>
    <dgm:cxn modelId="{B6E21897-9121-4ABA-8E3F-B77A44EA1A83}" type="presParOf" srcId="{30B0C0D6-7D21-4630-A50A-F9086FFD4E3E}" destId="{B5F8D3BC-9C3E-4FFA-92F8-21FB7265FF48}" srcOrd="0" destOrd="0" presId="urn:microsoft.com/office/officeart/2011/layout/RadialPictureList"/>
    <dgm:cxn modelId="{A0629D4B-EA61-48DC-BC2F-A02ADECF9506}" type="presParOf" srcId="{711077F2-F6AE-424E-8C67-30AAA06CD3BB}" destId="{E5819256-1B12-4B08-9729-71A703CE30F7}" srcOrd="5" destOrd="0" presId="urn:microsoft.com/office/officeart/2011/layout/RadialPictureList"/>
    <dgm:cxn modelId="{7B2C1937-FA2E-4EED-973A-10BF278FE97F}" type="presParOf" srcId="{711077F2-F6AE-424E-8C67-30AAA06CD3BB}" destId="{DD8B3D39-D90A-4258-98B3-D881686CF56B}" srcOrd="6" destOrd="0" presId="urn:microsoft.com/office/officeart/2011/layout/RadialPictureList"/>
    <dgm:cxn modelId="{F4E38F4F-9FB3-4868-B9E3-2C0692F09DE3}" type="presParOf" srcId="{DD8B3D39-D90A-4258-98B3-D881686CF56B}" destId="{4E537660-0243-40BA-B2B8-0B98C5D03908}" srcOrd="0" destOrd="0" presId="urn:microsoft.com/office/officeart/2011/layout/RadialPictureList"/>
    <dgm:cxn modelId="{3D02BE88-520E-4A7D-85C3-7344C825B403}" type="presParOf" srcId="{711077F2-F6AE-424E-8C67-30AAA06CD3BB}" destId="{47270E2D-2B02-4CAB-BC17-D7740A47930F}" srcOrd="7" destOrd="0" presId="urn:microsoft.com/office/officeart/2011/layout/RadialPictureList"/>
    <dgm:cxn modelId="{180D6AC8-C2CF-4320-890C-F83B6A01FF57}" type="presParOf" srcId="{711077F2-F6AE-424E-8C67-30AAA06CD3BB}" destId="{C0C67BFA-3E32-44D1-B5AE-BC0BDA45E218}" srcOrd="8" destOrd="0" presId="urn:microsoft.com/office/officeart/2011/layout/RadialPictureList"/>
    <dgm:cxn modelId="{84DF1A7D-AB61-497F-A853-187EFC19DC6B}" type="presParOf" srcId="{C0C67BFA-3E32-44D1-B5AE-BC0BDA45E218}" destId="{CBAB6A87-0011-4933-80B7-5CE3A48E1B04}" srcOrd="0" destOrd="0" presId="urn:microsoft.com/office/officeart/2011/layout/RadialPictureList"/>
    <dgm:cxn modelId="{B5A33487-6902-458B-8BF7-7694CD5E84D2}" type="presParOf" srcId="{711077F2-F6AE-424E-8C67-30AAA06CD3BB}" destId="{83CAA8C4-44C1-4B2D-833F-9904D0B61BDA}" srcOrd="9" destOrd="0" presId="urn:microsoft.com/office/officeart/2011/layout/RadialPictureList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2DF19D2-24EF-45DE-B8E0-70A72C9CDECB}" type="doc">
      <dgm:prSet loTypeId="urn:microsoft.com/office/officeart/2009/layout/CircleArrowProcess" loCatId="cycle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3C55CEA6-11D2-4F54-9DB8-E03DB4F3E093}" type="pres">
      <dgm:prSet presAssocID="{B2DF19D2-24EF-45DE-B8E0-70A72C9CDECB}" presName="Name0" presStyleCnt="0">
        <dgm:presLayoutVars>
          <dgm:chMax val="7"/>
          <dgm:chPref val="7"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</dgm:ptLst>
  <dgm:cxnLst>
    <dgm:cxn modelId="{9AB6B2C3-9A76-4833-B66C-78618BBBCAB7}" type="presOf" srcId="{B2DF19D2-24EF-45DE-B8E0-70A72C9CDECB}" destId="{3C55CEA6-11D2-4F54-9DB8-E03DB4F3E093}" srcOrd="0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93EBAAF-6C82-42A3-9AE8-9BBCB3852535}" type="doc">
      <dgm:prSet loTypeId="urn:microsoft.com/office/officeart/2011/layout/CircleProcess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B5F02F05-3CC1-45DE-83D2-9E98F6278E5F}">
      <dgm:prSet phldrT="[Text]"/>
      <dgm:spPr/>
      <dgm:t>
        <a:bodyPr/>
        <a:lstStyle/>
        <a:p>
          <a:r>
            <a:rPr lang="en-US" dirty="0" err="1" smtClean="0">
              <a:ln>
                <a:solidFill>
                  <a:schemeClr val="accent1">
                    <a:alpha val="0"/>
                  </a:schemeClr>
                </a:solidFill>
              </a:ln>
            </a:rPr>
            <a:t>OBSERVATION_FACT</a:t>
          </a:r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4473F407-D445-4396-8907-E3729C84D592}" type="parTrans" cxnId="{2CC9DFBD-2376-4854-949A-0D76C76B0B69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74A74D97-3FC0-47AD-86B1-853B8DC0BA6D}" type="sibTrans" cxnId="{2CC9DFBD-2376-4854-949A-0D76C76B0B69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9018C028-2749-41B0-9386-4BB998CDA0DF}">
      <dgm:prSet phldrT="[Text]"/>
      <dgm:spPr/>
      <dgm:t>
        <a:bodyPr/>
        <a:lstStyle/>
        <a:p>
          <a:r>
            <a:rPr lang="en-US" dirty="0" smtClean="0">
              <a:ln>
                <a:solidFill>
                  <a:schemeClr val="accent1">
                    <a:alpha val="0"/>
                  </a:schemeClr>
                </a:solidFill>
              </a:ln>
            </a:rPr>
            <a:t>DASH_ONTOLOGY</a:t>
          </a:r>
        </a:p>
        <a:p>
          <a:r>
            <a:rPr lang="en-US" dirty="0" smtClean="0">
              <a:ln>
                <a:solidFill>
                  <a:schemeClr val="accent1">
                    <a:alpha val="0"/>
                  </a:schemeClr>
                </a:solidFill>
              </a:ln>
            </a:rPr>
            <a:t>DASH_ONT_NODES</a:t>
          </a:r>
          <a:endParaRPr lang="en-US" dirty="0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7B293B74-815A-4FE5-8985-AF24A55230CC}" type="parTrans" cxnId="{A3176487-E26A-4C8B-A83C-BE5F3AD88444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754DF49F-60F1-4425-8F2A-41374A9AF560}" type="sibTrans" cxnId="{A3176487-E26A-4C8B-A83C-BE5F3AD88444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F5E66A7F-CC97-43D2-AA98-82A9E3DA24C8}">
      <dgm:prSet phldrT="[Text]"/>
      <dgm:spPr/>
      <dgm:t>
        <a:bodyPr/>
        <a:lstStyle/>
        <a:p>
          <a:r>
            <a:rPr lang="en-US" dirty="0" err="1" smtClean="0">
              <a:ln>
                <a:solidFill>
                  <a:schemeClr val="accent1">
                    <a:alpha val="0"/>
                  </a:schemeClr>
                </a:solidFill>
              </a:ln>
            </a:rPr>
            <a:t>DASH_OBSERVATION</a:t>
          </a:r>
          <a:endParaRPr lang="en-US" dirty="0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99A9BDDF-C777-4EE9-BEBB-4DD960472714}" type="parTrans" cxnId="{5F24A60E-28FF-4234-B863-A8684FCD9E84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96365908-2656-4235-A391-7BB45732B7B9}" type="sibTrans" cxnId="{5F24A60E-28FF-4234-B863-A8684FCD9E84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9EFCEEE8-7D27-4014-9119-788098C56E4B}" type="pres">
      <dgm:prSet presAssocID="{693EBAAF-6C82-42A3-9AE8-9BBCB3852535}" presName="Name0" presStyleCnt="0">
        <dgm:presLayoutVars>
          <dgm:chMax val="11"/>
          <dgm:chPref val="11"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8DB57F2A-2E46-41DC-81E3-E8AFC5E5E2E3}" type="pres">
      <dgm:prSet presAssocID="{F5E66A7F-CC97-43D2-AA98-82A9E3DA24C8}" presName="Accent3" presStyleCnt="0"/>
      <dgm:spPr/>
    </dgm:pt>
    <dgm:pt modelId="{72FCCEF7-CD0E-477E-8231-1B2E2CD08837}" type="pres">
      <dgm:prSet presAssocID="{F5E66A7F-CC97-43D2-AA98-82A9E3DA24C8}" presName="Accent" presStyleLbl="node1" presStyleIdx="0" presStyleCnt="3"/>
      <dgm:spPr/>
    </dgm:pt>
    <dgm:pt modelId="{9D196ACE-3E9B-46E5-A3C9-055810543327}" type="pres">
      <dgm:prSet presAssocID="{F5E66A7F-CC97-43D2-AA98-82A9E3DA24C8}" presName="ParentBackground3" presStyleCnt="0"/>
      <dgm:spPr/>
    </dgm:pt>
    <dgm:pt modelId="{93A6163D-5424-4714-9DE2-31F173CD9922}" type="pres">
      <dgm:prSet presAssocID="{F5E66A7F-CC97-43D2-AA98-82A9E3DA24C8}" presName="ParentBackground" presStyleLbl="fgAcc1" presStyleIdx="0" presStyleCnt="3"/>
      <dgm:spPr/>
      <dgm:t>
        <a:bodyPr/>
        <a:lstStyle/>
        <a:p>
          <a:endParaRPr lang="en-US"/>
        </a:p>
      </dgm:t>
    </dgm:pt>
    <dgm:pt modelId="{76064C91-C74B-4FEF-BFA9-23D9F7661667}" type="pres">
      <dgm:prSet presAssocID="{F5E66A7F-CC97-43D2-AA98-82A9E3DA24C8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774601-BC03-4485-A24F-A2D9AD5FCE7F}" type="pres">
      <dgm:prSet presAssocID="{9018C028-2749-41B0-9386-4BB998CDA0DF}" presName="Accent2" presStyleCnt="0"/>
      <dgm:spPr/>
    </dgm:pt>
    <dgm:pt modelId="{1CD59AE7-1674-459E-B52B-1C726A25B514}" type="pres">
      <dgm:prSet presAssocID="{9018C028-2749-41B0-9386-4BB998CDA0DF}" presName="Accent" presStyleLbl="node1" presStyleIdx="1" presStyleCnt="3"/>
      <dgm:spPr/>
    </dgm:pt>
    <dgm:pt modelId="{1445E4A6-8964-4182-A971-979103DD8D11}" type="pres">
      <dgm:prSet presAssocID="{9018C028-2749-41B0-9386-4BB998CDA0DF}" presName="ParentBackground2" presStyleCnt="0"/>
      <dgm:spPr/>
    </dgm:pt>
    <dgm:pt modelId="{E22AEB82-D5E7-4FEA-AD86-9FB5E1AF9D17}" type="pres">
      <dgm:prSet presAssocID="{9018C028-2749-41B0-9386-4BB998CDA0DF}" presName="ParentBackground" presStyleLbl="fgAcc1" presStyleIdx="1" presStyleCnt="3"/>
      <dgm:spPr/>
      <dgm:t>
        <a:bodyPr/>
        <a:lstStyle/>
        <a:p>
          <a:endParaRPr lang="en-US"/>
        </a:p>
      </dgm:t>
    </dgm:pt>
    <dgm:pt modelId="{1C94826D-BE21-4486-ABD6-2D54E045C228}" type="pres">
      <dgm:prSet presAssocID="{9018C028-2749-41B0-9386-4BB998CDA0DF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6ED525-4904-4562-A862-39DFDB4BBA9C}" type="pres">
      <dgm:prSet presAssocID="{B5F02F05-3CC1-45DE-83D2-9E98F6278E5F}" presName="Accent1" presStyleCnt="0"/>
      <dgm:spPr/>
    </dgm:pt>
    <dgm:pt modelId="{FC708F36-0649-4AA8-B209-E5D92A147256}" type="pres">
      <dgm:prSet presAssocID="{B5F02F05-3CC1-45DE-83D2-9E98F6278E5F}" presName="Accent" presStyleLbl="node1" presStyleIdx="2" presStyleCnt="3"/>
      <dgm:spPr/>
    </dgm:pt>
    <dgm:pt modelId="{400EC001-D519-4A8D-8696-413C1922BFCB}" type="pres">
      <dgm:prSet presAssocID="{B5F02F05-3CC1-45DE-83D2-9E98F6278E5F}" presName="ParentBackground1" presStyleCnt="0"/>
      <dgm:spPr/>
    </dgm:pt>
    <dgm:pt modelId="{E201D9A6-A277-4B09-BCDD-CA5B68BAB51B}" type="pres">
      <dgm:prSet presAssocID="{B5F02F05-3CC1-45DE-83D2-9E98F6278E5F}" presName="ParentBackground" presStyleLbl="fgAcc1" presStyleIdx="2" presStyleCnt="3" custLinFactNeighborY="693"/>
      <dgm:spPr/>
      <dgm:t>
        <a:bodyPr/>
        <a:lstStyle/>
        <a:p>
          <a:endParaRPr lang="en-US"/>
        </a:p>
      </dgm:t>
    </dgm:pt>
    <dgm:pt modelId="{08684C46-90E6-405F-9F2E-DA0A5BE9EE3F}" type="pres">
      <dgm:prSet presAssocID="{B5F02F05-3CC1-45DE-83D2-9E98F6278E5F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20F6AA3-76E1-4872-BE14-0C8C2FAEF890}" type="presOf" srcId="{F5E66A7F-CC97-43D2-AA98-82A9E3DA24C8}" destId="{93A6163D-5424-4714-9DE2-31F173CD9922}" srcOrd="0" destOrd="0" presId="urn:microsoft.com/office/officeart/2011/layout/CircleProcess"/>
    <dgm:cxn modelId="{EB97213D-9CAB-4B47-BC47-2480171B9B2D}" type="presOf" srcId="{693EBAAF-6C82-42A3-9AE8-9BBCB3852535}" destId="{9EFCEEE8-7D27-4014-9119-788098C56E4B}" srcOrd="0" destOrd="0" presId="urn:microsoft.com/office/officeart/2011/layout/CircleProcess"/>
    <dgm:cxn modelId="{5F24A60E-28FF-4234-B863-A8684FCD9E84}" srcId="{693EBAAF-6C82-42A3-9AE8-9BBCB3852535}" destId="{F5E66A7F-CC97-43D2-AA98-82A9E3DA24C8}" srcOrd="2" destOrd="0" parTransId="{99A9BDDF-C777-4EE9-BEBB-4DD960472714}" sibTransId="{96365908-2656-4235-A391-7BB45732B7B9}"/>
    <dgm:cxn modelId="{A3176487-E26A-4C8B-A83C-BE5F3AD88444}" srcId="{693EBAAF-6C82-42A3-9AE8-9BBCB3852535}" destId="{9018C028-2749-41B0-9386-4BB998CDA0DF}" srcOrd="1" destOrd="0" parTransId="{7B293B74-815A-4FE5-8985-AF24A55230CC}" sibTransId="{754DF49F-60F1-4425-8F2A-41374A9AF560}"/>
    <dgm:cxn modelId="{390895B0-4D3F-4A30-9474-CB7C81ADFF59}" type="presOf" srcId="{9018C028-2749-41B0-9386-4BB998CDA0DF}" destId="{1C94826D-BE21-4486-ABD6-2D54E045C228}" srcOrd="1" destOrd="0" presId="urn:microsoft.com/office/officeart/2011/layout/CircleProcess"/>
    <dgm:cxn modelId="{A8AB4F3B-EE59-40F1-84E0-5B14FC094C6D}" type="presOf" srcId="{B5F02F05-3CC1-45DE-83D2-9E98F6278E5F}" destId="{E201D9A6-A277-4B09-BCDD-CA5B68BAB51B}" srcOrd="0" destOrd="0" presId="urn:microsoft.com/office/officeart/2011/layout/CircleProcess"/>
    <dgm:cxn modelId="{0F755B99-4F9E-47C9-9265-28FA26FA05B5}" type="presOf" srcId="{B5F02F05-3CC1-45DE-83D2-9E98F6278E5F}" destId="{08684C46-90E6-405F-9F2E-DA0A5BE9EE3F}" srcOrd="1" destOrd="0" presId="urn:microsoft.com/office/officeart/2011/layout/CircleProcess"/>
    <dgm:cxn modelId="{5E6026D0-2BA4-4E4C-8ED7-E956E7EECA64}" type="presOf" srcId="{F5E66A7F-CC97-43D2-AA98-82A9E3DA24C8}" destId="{76064C91-C74B-4FEF-BFA9-23D9F7661667}" srcOrd="1" destOrd="0" presId="urn:microsoft.com/office/officeart/2011/layout/CircleProcess"/>
    <dgm:cxn modelId="{2CC9DFBD-2376-4854-949A-0D76C76B0B69}" srcId="{693EBAAF-6C82-42A3-9AE8-9BBCB3852535}" destId="{B5F02F05-3CC1-45DE-83D2-9E98F6278E5F}" srcOrd="0" destOrd="0" parTransId="{4473F407-D445-4396-8907-E3729C84D592}" sibTransId="{74A74D97-3FC0-47AD-86B1-853B8DC0BA6D}"/>
    <dgm:cxn modelId="{620465C2-2321-46F7-A129-FE33991A2DD7}" type="presOf" srcId="{9018C028-2749-41B0-9386-4BB998CDA0DF}" destId="{E22AEB82-D5E7-4FEA-AD86-9FB5E1AF9D17}" srcOrd="0" destOrd="0" presId="urn:microsoft.com/office/officeart/2011/layout/CircleProcess"/>
    <dgm:cxn modelId="{8228BF8C-AF61-4A07-866E-CF58593211FC}" type="presParOf" srcId="{9EFCEEE8-7D27-4014-9119-788098C56E4B}" destId="{8DB57F2A-2E46-41DC-81E3-E8AFC5E5E2E3}" srcOrd="0" destOrd="0" presId="urn:microsoft.com/office/officeart/2011/layout/CircleProcess"/>
    <dgm:cxn modelId="{C9D1A2E1-17C4-46E2-BB69-1FF733B827A2}" type="presParOf" srcId="{8DB57F2A-2E46-41DC-81E3-E8AFC5E5E2E3}" destId="{72FCCEF7-CD0E-477E-8231-1B2E2CD08837}" srcOrd="0" destOrd="0" presId="urn:microsoft.com/office/officeart/2011/layout/CircleProcess"/>
    <dgm:cxn modelId="{7048113D-1183-4774-AE19-296D71885688}" type="presParOf" srcId="{9EFCEEE8-7D27-4014-9119-788098C56E4B}" destId="{9D196ACE-3E9B-46E5-A3C9-055810543327}" srcOrd="1" destOrd="0" presId="urn:microsoft.com/office/officeart/2011/layout/CircleProcess"/>
    <dgm:cxn modelId="{E0E93420-AD3C-4B6A-BF2F-355A99732DCE}" type="presParOf" srcId="{9D196ACE-3E9B-46E5-A3C9-055810543327}" destId="{93A6163D-5424-4714-9DE2-31F173CD9922}" srcOrd="0" destOrd="0" presId="urn:microsoft.com/office/officeart/2011/layout/CircleProcess"/>
    <dgm:cxn modelId="{7B3BFE07-C0E9-4FB0-9FF3-D4C9C3D459DC}" type="presParOf" srcId="{9EFCEEE8-7D27-4014-9119-788098C56E4B}" destId="{76064C91-C74B-4FEF-BFA9-23D9F7661667}" srcOrd="2" destOrd="0" presId="urn:microsoft.com/office/officeart/2011/layout/CircleProcess"/>
    <dgm:cxn modelId="{D72B58E8-94FB-438A-AF88-B86315A1BD0E}" type="presParOf" srcId="{9EFCEEE8-7D27-4014-9119-788098C56E4B}" destId="{C2774601-BC03-4485-A24F-A2D9AD5FCE7F}" srcOrd="3" destOrd="0" presId="urn:microsoft.com/office/officeart/2011/layout/CircleProcess"/>
    <dgm:cxn modelId="{A4F5CA8D-420E-4B4B-B94F-6038FF31C76E}" type="presParOf" srcId="{C2774601-BC03-4485-A24F-A2D9AD5FCE7F}" destId="{1CD59AE7-1674-459E-B52B-1C726A25B514}" srcOrd="0" destOrd="0" presId="urn:microsoft.com/office/officeart/2011/layout/CircleProcess"/>
    <dgm:cxn modelId="{98847C1D-D081-471C-98CE-11D268C3D623}" type="presParOf" srcId="{9EFCEEE8-7D27-4014-9119-788098C56E4B}" destId="{1445E4A6-8964-4182-A971-979103DD8D11}" srcOrd="4" destOrd="0" presId="urn:microsoft.com/office/officeart/2011/layout/CircleProcess"/>
    <dgm:cxn modelId="{687D5A21-3FFA-4C69-BBA7-FAFF52FF00CF}" type="presParOf" srcId="{1445E4A6-8964-4182-A971-979103DD8D11}" destId="{E22AEB82-D5E7-4FEA-AD86-9FB5E1AF9D17}" srcOrd="0" destOrd="0" presId="urn:microsoft.com/office/officeart/2011/layout/CircleProcess"/>
    <dgm:cxn modelId="{D6E984BD-4B12-4F0C-8094-1EB226D43C65}" type="presParOf" srcId="{9EFCEEE8-7D27-4014-9119-788098C56E4B}" destId="{1C94826D-BE21-4486-ABD6-2D54E045C228}" srcOrd="5" destOrd="0" presId="urn:microsoft.com/office/officeart/2011/layout/CircleProcess"/>
    <dgm:cxn modelId="{8EA94ED0-A10B-4B24-A637-CDDEF43B67EF}" type="presParOf" srcId="{9EFCEEE8-7D27-4014-9119-788098C56E4B}" destId="{D66ED525-4904-4562-A862-39DFDB4BBA9C}" srcOrd="6" destOrd="0" presId="urn:microsoft.com/office/officeart/2011/layout/CircleProcess"/>
    <dgm:cxn modelId="{C737438C-894C-4564-A77A-3845F3692186}" type="presParOf" srcId="{D66ED525-4904-4562-A862-39DFDB4BBA9C}" destId="{FC708F36-0649-4AA8-B209-E5D92A147256}" srcOrd="0" destOrd="0" presId="urn:microsoft.com/office/officeart/2011/layout/CircleProcess"/>
    <dgm:cxn modelId="{4AB30F0A-C9B2-45C6-B419-ACD544FE53D6}" type="presParOf" srcId="{9EFCEEE8-7D27-4014-9119-788098C56E4B}" destId="{400EC001-D519-4A8D-8696-413C1922BFCB}" srcOrd="7" destOrd="0" presId="urn:microsoft.com/office/officeart/2011/layout/CircleProcess"/>
    <dgm:cxn modelId="{90E19796-A1A7-4404-965F-2D97BF7260DB}" type="presParOf" srcId="{400EC001-D519-4A8D-8696-413C1922BFCB}" destId="{E201D9A6-A277-4B09-BCDD-CA5B68BAB51B}" srcOrd="0" destOrd="0" presId="urn:microsoft.com/office/officeart/2011/layout/CircleProcess"/>
    <dgm:cxn modelId="{E985A749-A44A-48AA-BD7B-F29A1DEA7E67}" type="presParOf" srcId="{9EFCEEE8-7D27-4014-9119-788098C56E4B}" destId="{08684C46-90E6-405F-9F2E-DA0A5BE9EE3F}" srcOrd="8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2DF19D2-24EF-45DE-B8E0-70A72C9CDECB}" type="doc">
      <dgm:prSet loTypeId="urn:microsoft.com/office/officeart/2009/layout/CircleArrowProcess" loCatId="cycle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5A3FA99B-80A9-4B6D-A368-72329B9E49F1}">
      <dgm:prSet phldrT="[Text]"/>
      <dgm:spPr/>
      <dgm:t>
        <a:bodyPr/>
        <a:lstStyle/>
        <a:p>
          <a:r>
            <a:rPr lang="en-US" dirty="0" smtClean="0">
              <a:ln/>
            </a:rPr>
            <a:t>Ontology</a:t>
          </a:r>
          <a:endParaRPr lang="en-US">
            <a:ln/>
          </a:endParaRPr>
        </a:p>
      </dgm:t>
    </dgm:pt>
    <dgm:pt modelId="{5B542514-9D18-4835-8F13-CAC097C77AE1}" type="parTrans" cxnId="{CB6542C1-007A-424F-B900-29963D0431C5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D0A5453B-5A83-46C2-85DA-5BB880356607}" type="sibTrans" cxnId="{CB6542C1-007A-424F-B900-29963D0431C5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9632CAD9-3743-4F26-98E7-1AC4B9497CBD}">
      <dgm:prSet phldrT="[Text]"/>
      <dgm:spPr/>
      <dgm:t>
        <a:bodyPr/>
        <a:lstStyle/>
        <a:p>
          <a:r>
            <a:rPr lang="en-US" dirty="0" smtClean="0">
              <a:ln/>
            </a:rPr>
            <a:t>Dynamic query</a:t>
          </a:r>
          <a:endParaRPr lang="en-US" dirty="0">
            <a:ln/>
          </a:endParaRPr>
        </a:p>
      </dgm:t>
    </dgm:pt>
    <dgm:pt modelId="{602EF02E-0ED3-49BA-AE42-23E730112329}" type="parTrans" cxnId="{711B462C-2B26-4497-9F2F-523719362392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8BE0C725-1BC9-4946-9C27-2FF70E43EB19}" type="sibTrans" cxnId="{711B462C-2B26-4497-9F2F-523719362392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F186F311-B2AD-4933-A45A-692D72F06506}">
      <dgm:prSet phldrT="[Text]"/>
      <dgm:spPr/>
      <dgm:t>
        <a:bodyPr/>
        <a:lstStyle/>
        <a:p>
          <a:r>
            <a:rPr lang="en-US" dirty="0" err="1" smtClean="0">
              <a:ln/>
            </a:rPr>
            <a:t>DASH_visit</a:t>
          </a:r>
          <a:endParaRPr lang="en-US" dirty="0">
            <a:ln/>
          </a:endParaRPr>
        </a:p>
      </dgm:t>
    </dgm:pt>
    <dgm:pt modelId="{9C0CC8C3-9A67-4159-B7B5-4F33978478B2}" type="parTrans" cxnId="{A4A2766B-E5C9-47ED-80DA-C742A42712C0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77D03903-75E7-4C8F-B758-42CD9CA25E6D}" type="sibTrans" cxnId="{A4A2766B-E5C9-47ED-80DA-C742A42712C0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3C55CEA6-11D2-4F54-9DB8-E03DB4F3E093}" type="pres">
      <dgm:prSet presAssocID="{B2DF19D2-24EF-45DE-B8E0-70A72C9CDECB}" presName="Name0" presStyleCnt="0">
        <dgm:presLayoutVars>
          <dgm:chMax val="7"/>
          <dgm:chPref val="7"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B44E4415-DE70-43AD-ACB5-93D4292030E6}" type="pres">
      <dgm:prSet presAssocID="{5A3FA99B-80A9-4B6D-A368-72329B9E49F1}" presName="Accent1" presStyleCnt="0"/>
      <dgm:spPr/>
    </dgm:pt>
    <dgm:pt modelId="{C6A99EFB-502D-440F-A060-C0E66FF91488}" type="pres">
      <dgm:prSet presAssocID="{5A3FA99B-80A9-4B6D-A368-72329B9E49F1}" presName="Accent" presStyleLbl="node1" presStyleIdx="0" presStyleCnt="3"/>
      <dgm:spPr/>
    </dgm:pt>
    <dgm:pt modelId="{31C8730B-7926-42F3-BEE9-D453F2EC9DE4}" type="pres">
      <dgm:prSet presAssocID="{5A3FA99B-80A9-4B6D-A368-72329B9E49F1}" presName="Parent1" presStyleLbl="revTx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727311-38B5-4F68-AC8D-1D3575490CFB}" type="pres">
      <dgm:prSet presAssocID="{9632CAD9-3743-4F26-98E7-1AC4B9497CBD}" presName="Accent2" presStyleCnt="0"/>
      <dgm:spPr/>
    </dgm:pt>
    <dgm:pt modelId="{DEB6FD18-3053-4423-8E1D-16D0DFE64566}" type="pres">
      <dgm:prSet presAssocID="{9632CAD9-3743-4F26-98E7-1AC4B9497CBD}" presName="Accent" presStyleLbl="node1" presStyleIdx="1" presStyleCnt="3"/>
      <dgm:spPr/>
      <dgm:t>
        <a:bodyPr/>
        <a:lstStyle/>
        <a:p>
          <a:endParaRPr lang="en-US"/>
        </a:p>
      </dgm:t>
    </dgm:pt>
    <dgm:pt modelId="{B2083678-CC24-45E8-835E-189975E0AF3E}" type="pres">
      <dgm:prSet presAssocID="{9632CAD9-3743-4F26-98E7-1AC4B9497CBD}" presName="Parent2" presStyleLbl="revTx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C4907E-9E3B-49BD-A825-2B38709FA19F}" type="pres">
      <dgm:prSet presAssocID="{F186F311-B2AD-4933-A45A-692D72F06506}" presName="Accent3" presStyleCnt="0"/>
      <dgm:spPr/>
    </dgm:pt>
    <dgm:pt modelId="{630B9197-B579-486E-9A4D-593CDF3CF065}" type="pres">
      <dgm:prSet presAssocID="{F186F311-B2AD-4933-A45A-692D72F06506}" presName="Accent" presStyleLbl="node1" presStyleIdx="2" presStyleCnt="3"/>
      <dgm:spPr/>
    </dgm:pt>
    <dgm:pt modelId="{600907B7-8D0C-4A98-BE14-A9D3726E5E07}" type="pres">
      <dgm:prSet presAssocID="{F186F311-B2AD-4933-A45A-692D72F06506}" presName="Parent3" presStyleLbl="revTx" presStyleIdx="2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B6542C1-007A-424F-B900-29963D0431C5}" srcId="{B2DF19D2-24EF-45DE-B8E0-70A72C9CDECB}" destId="{5A3FA99B-80A9-4B6D-A368-72329B9E49F1}" srcOrd="0" destOrd="0" parTransId="{5B542514-9D18-4835-8F13-CAC097C77AE1}" sibTransId="{D0A5453B-5A83-46C2-85DA-5BB880356607}"/>
    <dgm:cxn modelId="{711B462C-2B26-4497-9F2F-523719362392}" srcId="{B2DF19D2-24EF-45DE-B8E0-70A72C9CDECB}" destId="{9632CAD9-3743-4F26-98E7-1AC4B9497CBD}" srcOrd="1" destOrd="0" parTransId="{602EF02E-0ED3-49BA-AE42-23E730112329}" sibTransId="{8BE0C725-1BC9-4946-9C27-2FF70E43EB19}"/>
    <dgm:cxn modelId="{9AB6B2C3-9A76-4833-B66C-78618BBBCAB7}" type="presOf" srcId="{B2DF19D2-24EF-45DE-B8E0-70A72C9CDECB}" destId="{3C55CEA6-11D2-4F54-9DB8-E03DB4F3E093}" srcOrd="0" destOrd="0" presId="urn:microsoft.com/office/officeart/2009/layout/CircleArrowProcess"/>
    <dgm:cxn modelId="{0DBBF8DB-A89F-4A44-850E-80F3489784CD}" type="presOf" srcId="{9632CAD9-3743-4F26-98E7-1AC4B9497CBD}" destId="{B2083678-CC24-45E8-835E-189975E0AF3E}" srcOrd="0" destOrd="0" presId="urn:microsoft.com/office/officeart/2009/layout/CircleArrowProcess"/>
    <dgm:cxn modelId="{4830505E-B24F-4619-BC59-9CE6FFA00077}" type="presOf" srcId="{5A3FA99B-80A9-4B6D-A368-72329B9E49F1}" destId="{31C8730B-7926-42F3-BEE9-D453F2EC9DE4}" srcOrd="0" destOrd="0" presId="urn:microsoft.com/office/officeart/2009/layout/CircleArrowProcess"/>
    <dgm:cxn modelId="{A4A2766B-E5C9-47ED-80DA-C742A42712C0}" srcId="{B2DF19D2-24EF-45DE-B8E0-70A72C9CDECB}" destId="{F186F311-B2AD-4933-A45A-692D72F06506}" srcOrd="2" destOrd="0" parTransId="{9C0CC8C3-9A67-4159-B7B5-4F33978478B2}" sibTransId="{77D03903-75E7-4C8F-B758-42CD9CA25E6D}"/>
    <dgm:cxn modelId="{E2377B8F-1BFC-4CDD-8625-AC2DD31FB8ED}" type="presOf" srcId="{F186F311-B2AD-4933-A45A-692D72F06506}" destId="{600907B7-8D0C-4A98-BE14-A9D3726E5E07}" srcOrd="0" destOrd="0" presId="urn:microsoft.com/office/officeart/2009/layout/CircleArrowProcess"/>
    <dgm:cxn modelId="{528A90BD-7BB6-4A6E-B907-3CB0A3272DEA}" type="presParOf" srcId="{3C55CEA6-11D2-4F54-9DB8-E03DB4F3E093}" destId="{B44E4415-DE70-43AD-ACB5-93D4292030E6}" srcOrd="0" destOrd="0" presId="urn:microsoft.com/office/officeart/2009/layout/CircleArrowProcess"/>
    <dgm:cxn modelId="{C2C3C400-A895-4F9D-9DEE-C03D14E2A75B}" type="presParOf" srcId="{B44E4415-DE70-43AD-ACB5-93D4292030E6}" destId="{C6A99EFB-502D-440F-A060-C0E66FF91488}" srcOrd="0" destOrd="0" presId="urn:microsoft.com/office/officeart/2009/layout/CircleArrowProcess"/>
    <dgm:cxn modelId="{E74655C2-1A08-48AB-9252-6AE4DD58FACB}" type="presParOf" srcId="{3C55CEA6-11D2-4F54-9DB8-E03DB4F3E093}" destId="{31C8730B-7926-42F3-BEE9-D453F2EC9DE4}" srcOrd="1" destOrd="0" presId="urn:microsoft.com/office/officeart/2009/layout/CircleArrowProcess"/>
    <dgm:cxn modelId="{529BCC61-F307-4749-92A6-C3F8DFDE936C}" type="presParOf" srcId="{3C55CEA6-11D2-4F54-9DB8-E03DB4F3E093}" destId="{2C727311-38B5-4F68-AC8D-1D3575490CFB}" srcOrd="2" destOrd="0" presId="urn:microsoft.com/office/officeart/2009/layout/CircleArrowProcess"/>
    <dgm:cxn modelId="{31A0896E-4121-457C-9113-2ACA5CAC0E55}" type="presParOf" srcId="{2C727311-38B5-4F68-AC8D-1D3575490CFB}" destId="{DEB6FD18-3053-4423-8E1D-16D0DFE64566}" srcOrd="0" destOrd="0" presId="urn:microsoft.com/office/officeart/2009/layout/CircleArrowProcess"/>
    <dgm:cxn modelId="{25F8025C-DA94-47E4-9C60-77F9238DE461}" type="presParOf" srcId="{3C55CEA6-11D2-4F54-9DB8-E03DB4F3E093}" destId="{B2083678-CC24-45E8-835E-189975E0AF3E}" srcOrd="3" destOrd="0" presId="urn:microsoft.com/office/officeart/2009/layout/CircleArrowProcess"/>
    <dgm:cxn modelId="{077AFEDA-C9FF-4649-9A33-D9C81004B400}" type="presParOf" srcId="{3C55CEA6-11D2-4F54-9DB8-E03DB4F3E093}" destId="{B3C4907E-9E3B-49BD-A825-2B38709FA19F}" srcOrd="4" destOrd="0" presId="urn:microsoft.com/office/officeart/2009/layout/CircleArrowProcess"/>
    <dgm:cxn modelId="{31898B34-8725-4E06-B979-B83D9F0A05A9}" type="presParOf" srcId="{B3C4907E-9E3B-49BD-A825-2B38709FA19F}" destId="{630B9197-B579-486E-9A4D-593CDF3CF065}" srcOrd="0" destOrd="0" presId="urn:microsoft.com/office/officeart/2009/layout/CircleArrowProcess"/>
    <dgm:cxn modelId="{4DEE0715-B825-4CBC-A729-296AEB8EC243}" type="presParOf" srcId="{3C55CEA6-11D2-4F54-9DB8-E03DB4F3E093}" destId="{600907B7-8D0C-4A98-BE14-A9D3726E5E07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93EBAAF-6C82-42A3-9AE8-9BBCB3852535}" type="doc">
      <dgm:prSet loTypeId="urn:microsoft.com/office/officeart/2011/layout/CircleProcess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B5F02F05-3CC1-45DE-83D2-9E98F6278E5F}">
      <dgm:prSet phldrT="[Text]"/>
      <dgm:spPr/>
      <dgm:t>
        <a:bodyPr/>
        <a:lstStyle/>
        <a:p>
          <a:r>
            <a:rPr lang="en-US" dirty="0" err="1" smtClean="0">
              <a:ln>
                <a:solidFill>
                  <a:schemeClr val="accent1">
                    <a:alpha val="0"/>
                  </a:schemeClr>
                </a:solidFill>
              </a:ln>
            </a:rPr>
            <a:t>PATIENT_DIMENSION</a:t>
          </a:r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4473F407-D445-4396-8907-E3729C84D592}" type="parTrans" cxnId="{2CC9DFBD-2376-4854-949A-0D76C76B0B69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74A74D97-3FC0-47AD-86B1-853B8DC0BA6D}" type="sibTrans" cxnId="{2CC9DFBD-2376-4854-949A-0D76C76B0B69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9018C028-2749-41B0-9386-4BB998CDA0DF}">
      <dgm:prSet phldrT="[Text]"/>
      <dgm:spPr/>
      <dgm:t>
        <a:bodyPr/>
        <a:lstStyle/>
        <a:p>
          <a:r>
            <a:rPr lang="en-US" dirty="0" smtClean="0">
              <a:ln>
                <a:solidFill>
                  <a:schemeClr val="accent1">
                    <a:alpha val="0"/>
                  </a:schemeClr>
                </a:solidFill>
              </a:ln>
            </a:rPr>
            <a:t>DASH_ONTOLOGY</a:t>
          </a:r>
        </a:p>
        <a:p>
          <a:r>
            <a:rPr lang="en-US" dirty="0" smtClean="0">
              <a:ln>
                <a:solidFill>
                  <a:schemeClr val="accent1">
                    <a:alpha val="0"/>
                  </a:schemeClr>
                </a:solidFill>
              </a:ln>
            </a:rPr>
            <a:t>DASH_ONT_NODES</a:t>
          </a:r>
          <a:endParaRPr lang="en-US" dirty="0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7B293B74-815A-4FE5-8985-AF24A55230CC}" type="parTrans" cxnId="{A3176487-E26A-4C8B-A83C-BE5F3AD88444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754DF49F-60F1-4425-8F2A-41374A9AF560}" type="sibTrans" cxnId="{A3176487-E26A-4C8B-A83C-BE5F3AD88444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F5E66A7F-CC97-43D2-AA98-82A9E3DA24C8}">
      <dgm:prSet phldrT="[Text]"/>
      <dgm:spPr/>
      <dgm:t>
        <a:bodyPr/>
        <a:lstStyle/>
        <a:p>
          <a:r>
            <a:rPr lang="en-US" dirty="0" err="1" smtClean="0">
              <a:ln>
                <a:solidFill>
                  <a:schemeClr val="accent1">
                    <a:alpha val="0"/>
                  </a:schemeClr>
                </a:solidFill>
              </a:ln>
            </a:rPr>
            <a:t>DASH_OBSERVATION</a:t>
          </a:r>
          <a:endParaRPr lang="en-US" dirty="0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99A9BDDF-C777-4EE9-BEBB-4DD960472714}" type="parTrans" cxnId="{5F24A60E-28FF-4234-B863-A8684FCD9E84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96365908-2656-4235-A391-7BB45732B7B9}" type="sibTrans" cxnId="{5F24A60E-28FF-4234-B863-A8684FCD9E84}">
      <dgm:prSet/>
      <dgm:spPr/>
      <dgm:t>
        <a:bodyPr/>
        <a:lstStyle/>
        <a:p>
          <a:endParaRPr lang="en-US">
            <a:ln>
              <a:solidFill>
                <a:schemeClr val="accent1">
                  <a:alpha val="0"/>
                </a:schemeClr>
              </a:solidFill>
            </a:ln>
          </a:endParaRPr>
        </a:p>
      </dgm:t>
    </dgm:pt>
    <dgm:pt modelId="{9EFCEEE8-7D27-4014-9119-788098C56E4B}" type="pres">
      <dgm:prSet presAssocID="{693EBAAF-6C82-42A3-9AE8-9BBCB3852535}" presName="Name0" presStyleCnt="0">
        <dgm:presLayoutVars>
          <dgm:chMax val="11"/>
          <dgm:chPref val="11"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8DB57F2A-2E46-41DC-81E3-E8AFC5E5E2E3}" type="pres">
      <dgm:prSet presAssocID="{F5E66A7F-CC97-43D2-AA98-82A9E3DA24C8}" presName="Accent3" presStyleCnt="0"/>
      <dgm:spPr/>
    </dgm:pt>
    <dgm:pt modelId="{72FCCEF7-CD0E-477E-8231-1B2E2CD08837}" type="pres">
      <dgm:prSet presAssocID="{F5E66A7F-CC97-43D2-AA98-82A9E3DA24C8}" presName="Accent" presStyleLbl="node1" presStyleIdx="0" presStyleCnt="3"/>
      <dgm:spPr/>
    </dgm:pt>
    <dgm:pt modelId="{9D196ACE-3E9B-46E5-A3C9-055810543327}" type="pres">
      <dgm:prSet presAssocID="{F5E66A7F-CC97-43D2-AA98-82A9E3DA24C8}" presName="ParentBackground3" presStyleCnt="0"/>
      <dgm:spPr/>
    </dgm:pt>
    <dgm:pt modelId="{93A6163D-5424-4714-9DE2-31F173CD9922}" type="pres">
      <dgm:prSet presAssocID="{F5E66A7F-CC97-43D2-AA98-82A9E3DA24C8}" presName="ParentBackground" presStyleLbl="fgAcc1" presStyleIdx="0" presStyleCnt="3"/>
      <dgm:spPr/>
      <dgm:t>
        <a:bodyPr/>
        <a:lstStyle/>
        <a:p>
          <a:endParaRPr lang="en-US"/>
        </a:p>
      </dgm:t>
    </dgm:pt>
    <dgm:pt modelId="{76064C91-C74B-4FEF-BFA9-23D9F7661667}" type="pres">
      <dgm:prSet presAssocID="{F5E66A7F-CC97-43D2-AA98-82A9E3DA24C8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774601-BC03-4485-A24F-A2D9AD5FCE7F}" type="pres">
      <dgm:prSet presAssocID="{9018C028-2749-41B0-9386-4BB998CDA0DF}" presName="Accent2" presStyleCnt="0"/>
      <dgm:spPr/>
    </dgm:pt>
    <dgm:pt modelId="{1CD59AE7-1674-459E-B52B-1C726A25B514}" type="pres">
      <dgm:prSet presAssocID="{9018C028-2749-41B0-9386-4BB998CDA0DF}" presName="Accent" presStyleLbl="node1" presStyleIdx="1" presStyleCnt="3"/>
      <dgm:spPr/>
    </dgm:pt>
    <dgm:pt modelId="{1445E4A6-8964-4182-A971-979103DD8D11}" type="pres">
      <dgm:prSet presAssocID="{9018C028-2749-41B0-9386-4BB998CDA0DF}" presName="ParentBackground2" presStyleCnt="0"/>
      <dgm:spPr/>
    </dgm:pt>
    <dgm:pt modelId="{E22AEB82-D5E7-4FEA-AD86-9FB5E1AF9D17}" type="pres">
      <dgm:prSet presAssocID="{9018C028-2749-41B0-9386-4BB998CDA0DF}" presName="ParentBackground" presStyleLbl="fgAcc1" presStyleIdx="1" presStyleCnt="3"/>
      <dgm:spPr/>
      <dgm:t>
        <a:bodyPr/>
        <a:lstStyle/>
        <a:p>
          <a:endParaRPr lang="en-US"/>
        </a:p>
      </dgm:t>
    </dgm:pt>
    <dgm:pt modelId="{1C94826D-BE21-4486-ABD6-2D54E045C228}" type="pres">
      <dgm:prSet presAssocID="{9018C028-2749-41B0-9386-4BB998CDA0DF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6ED525-4904-4562-A862-39DFDB4BBA9C}" type="pres">
      <dgm:prSet presAssocID="{B5F02F05-3CC1-45DE-83D2-9E98F6278E5F}" presName="Accent1" presStyleCnt="0"/>
      <dgm:spPr/>
    </dgm:pt>
    <dgm:pt modelId="{FC708F36-0649-4AA8-B209-E5D92A147256}" type="pres">
      <dgm:prSet presAssocID="{B5F02F05-3CC1-45DE-83D2-9E98F6278E5F}" presName="Accent" presStyleLbl="node1" presStyleIdx="2" presStyleCnt="3"/>
      <dgm:spPr/>
    </dgm:pt>
    <dgm:pt modelId="{400EC001-D519-4A8D-8696-413C1922BFCB}" type="pres">
      <dgm:prSet presAssocID="{B5F02F05-3CC1-45DE-83D2-9E98F6278E5F}" presName="ParentBackground1" presStyleCnt="0"/>
      <dgm:spPr/>
    </dgm:pt>
    <dgm:pt modelId="{E201D9A6-A277-4B09-BCDD-CA5B68BAB51B}" type="pres">
      <dgm:prSet presAssocID="{B5F02F05-3CC1-45DE-83D2-9E98F6278E5F}" presName="ParentBackground" presStyleLbl="fgAcc1" presStyleIdx="2" presStyleCnt="3"/>
      <dgm:spPr/>
      <dgm:t>
        <a:bodyPr/>
        <a:lstStyle/>
        <a:p>
          <a:endParaRPr lang="en-US"/>
        </a:p>
      </dgm:t>
    </dgm:pt>
    <dgm:pt modelId="{08684C46-90E6-405F-9F2E-DA0A5BE9EE3F}" type="pres">
      <dgm:prSet presAssocID="{B5F02F05-3CC1-45DE-83D2-9E98F6278E5F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20F6AA3-76E1-4872-BE14-0C8C2FAEF890}" type="presOf" srcId="{F5E66A7F-CC97-43D2-AA98-82A9E3DA24C8}" destId="{93A6163D-5424-4714-9DE2-31F173CD9922}" srcOrd="0" destOrd="0" presId="urn:microsoft.com/office/officeart/2011/layout/CircleProcess"/>
    <dgm:cxn modelId="{EB97213D-9CAB-4B47-BC47-2480171B9B2D}" type="presOf" srcId="{693EBAAF-6C82-42A3-9AE8-9BBCB3852535}" destId="{9EFCEEE8-7D27-4014-9119-788098C56E4B}" srcOrd="0" destOrd="0" presId="urn:microsoft.com/office/officeart/2011/layout/CircleProcess"/>
    <dgm:cxn modelId="{5F24A60E-28FF-4234-B863-A8684FCD9E84}" srcId="{693EBAAF-6C82-42A3-9AE8-9BBCB3852535}" destId="{F5E66A7F-CC97-43D2-AA98-82A9E3DA24C8}" srcOrd="2" destOrd="0" parTransId="{99A9BDDF-C777-4EE9-BEBB-4DD960472714}" sibTransId="{96365908-2656-4235-A391-7BB45732B7B9}"/>
    <dgm:cxn modelId="{A3176487-E26A-4C8B-A83C-BE5F3AD88444}" srcId="{693EBAAF-6C82-42A3-9AE8-9BBCB3852535}" destId="{9018C028-2749-41B0-9386-4BB998CDA0DF}" srcOrd="1" destOrd="0" parTransId="{7B293B74-815A-4FE5-8985-AF24A55230CC}" sibTransId="{754DF49F-60F1-4425-8F2A-41374A9AF560}"/>
    <dgm:cxn modelId="{390895B0-4D3F-4A30-9474-CB7C81ADFF59}" type="presOf" srcId="{9018C028-2749-41B0-9386-4BB998CDA0DF}" destId="{1C94826D-BE21-4486-ABD6-2D54E045C228}" srcOrd="1" destOrd="0" presId="urn:microsoft.com/office/officeart/2011/layout/CircleProcess"/>
    <dgm:cxn modelId="{A8AB4F3B-EE59-40F1-84E0-5B14FC094C6D}" type="presOf" srcId="{B5F02F05-3CC1-45DE-83D2-9E98F6278E5F}" destId="{E201D9A6-A277-4B09-BCDD-CA5B68BAB51B}" srcOrd="0" destOrd="0" presId="urn:microsoft.com/office/officeart/2011/layout/CircleProcess"/>
    <dgm:cxn modelId="{0F755B99-4F9E-47C9-9265-28FA26FA05B5}" type="presOf" srcId="{B5F02F05-3CC1-45DE-83D2-9E98F6278E5F}" destId="{08684C46-90E6-405F-9F2E-DA0A5BE9EE3F}" srcOrd="1" destOrd="0" presId="urn:microsoft.com/office/officeart/2011/layout/CircleProcess"/>
    <dgm:cxn modelId="{5E6026D0-2BA4-4E4C-8ED7-E956E7EECA64}" type="presOf" srcId="{F5E66A7F-CC97-43D2-AA98-82A9E3DA24C8}" destId="{76064C91-C74B-4FEF-BFA9-23D9F7661667}" srcOrd="1" destOrd="0" presId="urn:microsoft.com/office/officeart/2011/layout/CircleProcess"/>
    <dgm:cxn modelId="{2CC9DFBD-2376-4854-949A-0D76C76B0B69}" srcId="{693EBAAF-6C82-42A3-9AE8-9BBCB3852535}" destId="{B5F02F05-3CC1-45DE-83D2-9E98F6278E5F}" srcOrd="0" destOrd="0" parTransId="{4473F407-D445-4396-8907-E3729C84D592}" sibTransId="{74A74D97-3FC0-47AD-86B1-853B8DC0BA6D}"/>
    <dgm:cxn modelId="{620465C2-2321-46F7-A129-FE33991A2DD7}" type="presOf" srcId="{9018C028-2749-41B0-9386-4BB998CDA0DF}" destId="{E22AEB82-D5E7-4FEA-AD86-9FB5E1AF9D17}" srcOrd="0" destOrd="0" presId="urn:microsoft.com/office/officeart/2011/layout/CircleProcess"/>
    <dgm:cxn modelId="{8228BF8C-AF61-4A07-866E-CF58593211FC}" type="presParOf" srcId="{9EFCEEE8-7D27-4014-9119-788098C56E4B}" destId="{8DB57F2A-2E46-41DC-81E3-E8AFC5E5E2E3}" srcOrd="0" destOrd="0" presId="urn:microsoft.com/office/officeart/2011/layout/CircleProcess"/>
    <dgm:cxn modelId="{C9D1A2E1-17C4-46E2-BB69-1FF733B827A2}" type="presParOf" srcId="{8DB57F2A-2E46-41DC-81E3-E8AFC5E5E2E3}" destId="{72FCCEF7-CD0E-477E-8231-1B2E2CD08837}" srcOrd="0" destOrd="0" presId="urn:microsoft.com/office/officeart/2011/layout/CircleProcess"/>
    <dgm:cxn modelId="{7048113D-1183-4774-AE19-296D71885688}" type="presParOf" srcId="{9EFCEEE8-7D27-4014-9119-788098C56E4B}" destId="{9D196ACE-3E9B-46E5-A3C9-055810543327}" srcOrd="1" destOrd="0" presId="urn:microsoft.com/office/officeart/2011/layout/CircleProcess"/>
    <dgm:cxn modelId="{E0E93420-AD3C-4B6A-BF2F-355A99732DCE}" type="presParOf" srcId="{9D196ACE-3E9B-46E5-A3C9-055810543327}" destId="{93A6163D-5424-4714-9DE2-31F173CD9922}" srcOrd="0" destOrd="0" presId="urn:microsoft.com/office/officeart/2011/layout/CircleProcess"/>
    <dgm:cxn modelId="{7B3BFE07-C0E9-4FB0-9FF3-D4C9C3D459DC}" type="presParOf" srcId="{9EFCEEE8-7D27-4014-9119-788098C56E4B}" destId="{76064C91-C74B-4FEF-BFA9-23D9F7661667}" srcOrd="2" destOrd="0" presId="urn:microsoft.com/office/officeart/2011/layout/CircleProcess"/>
    <dgm:cxn modelId="{D72B58E8-94FB-438A-AF88-B86315A1BD0E}" type="presParOf" srcId="{9EFCEEE8-7D27-4014-9119-788098C56E4B}" destId="{C2774601-BC03-4485-A24F-A2D9AD5FCE7F}" srcOrd="3" destOrd="0" presId="urn:microsoft.com/office/officeart/2011/layout/CircleProcess"/>
    <dgm:cxn modelId="{A4F5CA8D-420E-4B4B-B94F-6038FF31C76E}" type="presParOf" srcId="{C2774601-BC03-4485-A24F-A2D9AD5FCE7F}" destId="{1CD59AE7-1674-459E-B52B-1C726A25B514}" srcOrd="0" destOrd="0" presId="urn:microsoft.com/office/officeart/2011/layout/CircleProcess"/>
    <dgm:cxn modelId="{98847C1D-D081-471C-98CE-11D268C3D623}" type="presParOf" srcId="{9EFCEEE8-7D27-4014-9119-788098C56E4B}" destId="{1445E4A6-8964-4182-A971-979103DD8D11}" srcOrd="4" destOrd="0" presId="urn:microsoft.com/office/officeart/2011/layout/CircleProcess"/>
    <dgm:cxn modelId="{687D5A21-3FFA-4C69-BBA7-FAFF52FF00CF}" type="presParOf" srcId="{1445E4A6-8964-4182-A971-979103DD8D11}" destId="{E22AEB82-D5E7-4FEA-AD86-9FB5E1AF9D17}" srcOrd="0" destOrd="0" presId="urn:microsoft.com/office/officeart/2011/layout/CircleProcess"/>
    <dgm:cxn modelId="{D6E984BD-4B12-4F0C-8094-1EB226D43C65}" type="presParOf" srcId="{9EFCEEE8-7D27-4014-9119-788098C56E4B}" destId="{1C94826D-BE21-4486-ABD6-2D54E045C228}" srcOrd="5" destOrd="0" presId="urn:microsoft.com/office/officeart/2011/layout/CircleProcess"/>
    <dgm:cxn modelId="{8EA94ED0-A10B-4B24-A637-CDDEF43B67EF}" type="presParOf" srcId="{9EFCEEE8-7D27-4014-9119-788098C56E4B}" destId="{D66ED525-4904-4562-A862-39DFDB4BBA9C}" srcOrd="6" destOrd="0" presId="urn:microsoft.com/office/officeart/2011/layout/CircleProcess"/>
    <dgm:cxn modelId="{C737438C-894C-4564-A77A-3845F3692186}" type="presParOf" srcId="{D66ED525-4904-4562-A862-39DFDB4BBA9C}" destId="{FC708F36-0649-4AA8-B209-E5D92A147256}" srcOrd="0" destOrd="0" presId="urn:microsoft.com/office/officeart/2011/layout/CircleProcess"/>
    <dgm:cxn modelId="{4AB30F0A-C9B2-45C6-B419-ACD544FE53D6}" type="presParOf" srcId="{9EFCEEE8-7D27-4014-9119-788098C56E4B}" destId="{400EC001-D519-4A8D-8696-413C1922BFCB}" srcOrd="7" destOrd="0" presId="urn:microsoft.com/office/officeart/2011/layout/CircleProcess"/>
    <dgm:cxn modelId="{90E19796-A1A7-4404-965F-2D97BF7260DB}" type="presParOf" srcId="{400EC001-D519-4A8D-8696-413C1922BFCB}" destId="{E201D9A6-A277-4B09-BCDD-CA5B68BAB51B}" srcOrd="0" destOrd="0" presId="urn:microsoft.com/office/officeart/2011/layout/CircleProcess"/>
    <dgm:cxn modelId="{E985A749-A44A-48AA-BD7B-F29A1DEA7E67}" type="presParOf" srcId="{9EFCEEE8-7D27-4014-9119-788098C56E4B}" destId="{08684C46-90E6-405F-9F2E-DA0A5BE9EE3F}" srcOrd="8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F0AAE7-68DB-47F7-87FB-391F694D38F8}">
      <dsp:nvSpPr>
        <dsp:cNvPr id="0" name=""/>
        <dsp:cNvSpPr/>
      </dsp:nvSpPr>
      <dsp:spPr>
        <a:xfrm>
          <a:off x="1276609" y="944029"/>
          <a:ext cx="1478492" cy="1478360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err="1" smtClean="0"/>
            <a:t>DASH_ontology</a:t>
          </a:r>
          <a:endParaRPr lang="en-US" sz="1200" kern="1200"/>
        </a:p>
      </dsp:txBody>
      <dsp:txXfrm>
        <a:off x="1493129" y="1160530"/>
        <a:ext cx="1045452" cy="1045358"/>
      </dsp:txXfrm>
    </dsp:sp>
    <dsp:sp modelId="{52006237-BAD8-4C28-9D0F-B8C92912EEA0}">
      <dsp:nvSpPr>
        <dsp:cNvPr id="0" name=""/>
        <dsp:cNvSpPr/>
      </dsp:nvSpPr>
      <dsp:spPr>
        <a:xfrm>
          <a:off x="514356" y="121930"/>
          <a:ext cx="2979991" cy="3106346"/>
        </a:xfrm>
        <a:prstGeom prst="blockArc">
          <a:avLst>
            <a:gd name="adj1" fmla="val 16509444"/>
            <a:gd name="adj2" fmla="val 5088054"/>
            <a:gd name="adj3" fmla="val 5240"/>
          </a:avLst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EDA9964-784A-42FD-94DA-F768688AC8D5}">
      <dsp:nvSpPr>
        <dsp:cNvPr id="0" name=""/>
        <dsp:cNvSpPr/>
      </dsp:nvSpPr>
      <dsp:spPr>
        <a:xfrm>
          <a:off x="2359216" y="0"/>
          <a:ext cx="792204" cy="792038"/>
        </a:xfrm>
        <a:prstGeom prst="ellipse">
          <a:avLst/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03B47D9-8BFA-49FB-95D2-4213751F5E1A}">
      <dsp:nvSpPr>
        <dsp:cNvPr id="0" name=""/>
        <dsp:cNvSpPr/>
      </dsp:nvSpPr>
      <dsp:spPr>
        <a:xfrm>
          <a:off x="3211758" y="10132"/>
          <a:ext cx="1060468" cy="7667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10000"/>
            </a:spcAft>
          </a:pPr>
          <a:r>
            <a:rPr lang="en-US" sz="1200" kern="1200" dirty="0" smtClean="0"/>
            <a:t>Diagnoses</a:t>
          </a:r>
          <a:endParaRPr lang="en-US" sz="1200" kern="1200" dirty="0"/>
        </a:p>
      </dsp:txBody>
      <dsp:txXfrm>
        <a:off x="3211758" y="10132"/>
        <a:ext cx="1060468" cy="766707"/>
      </dsp:txXfrm>
    </dsp:sp>
    <dsp:sp modelId="{B5F8D3BC-9C3E-4FFA-92F8-21FB7265FF48}">
      <dsp:nvSpPr>
        <dsp:cNvPr id="0" name=""/>
        <dsp:cNvSpPr/>
      </dsp:nvSpPr>
      <dsp:spPr>
        <a:xfrm>
          <a:off x="2944362" y="737660"/>
          <a:ext cx="792204" cy="792038"/>
        </a:xfrm>
        <a:prstGeom prst="ellipse">
          <a:avLst/>
        </a:prstGeom>
        <a:solidFill>
          <a:schemeClr val="accent5">
            <a:tint val="50000"/>
            <a:hueOff val="-3560789"/>
            <a:satOff val="15872"/>
            <a:lumOff val="1402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E5819256-1B12-4B08-9729-71A703CE30F7}">
      <dsp:nvSpPr>
        <dsp:cNvPr id="0" name=""/>
        <dsp:cNvSpPr/>
      </dsp:nvSpPr>
      <dsp:spPr>
        <a:xfrm>
          <a:off x="3794734" y="751508"/>
          <a:ext cx="1060468" cy="7667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10000"/>
            </a:spcAft>
          </a:pPr>
          <a:r>
            <a:rPr lang="en-US" sz="1200" kern="1200" dirty="0" smtClean="0"/>
            <a:t>Procedures</a:t>
          </a:r>
          <a:endParaRPr lang="en-US" sz="1200" kern="1200" dirty="0"/>
        </a:p>
      </dsp:txBody>
      <dsp:txXfrm>
        <a:off x="3794734" y="751508"/>
        <a:ext cx="1060468" cy="766707"/>
      </dsp:txXfrm>
    </dsp:sp>
    <dsp:sp modelId="{4E537660-0243-40BA-B2B8-0B98C5D03908}">
      <dsp:nvSpPr>
        <dsp:cNvPr id="0" name=""/>
        <dsp:cNvSpPr/>
      </dsp:nvSpPr>
      <dsp:spPr>
        <a:xfrm>
          <a:off x="2941324" y="1822196"/>
          <a:ext cx="792204" cy="792038"/>
        </a:xfrm>
        <a:prstGeom prst="ellipse">
          <a:avLst/>
        </a:prstGeom>
        <a:solidFill>
          <a:schemeClr val="accent5">
            <a:tint val="50000"/>
            <a:hueOff val="-7121577"/>
            <a:satOff val="31745"/>
            <a:lumOff val="2805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7270E2D-2B02-4CAB-BC17-D7740A47930F}">
      <dsp:nvSpPr>
        <dsp:cNvPr id="0" name=""/>
        <dsp:cNvSpPr/>
      </dsp:nvSpPr>
      <dsp:spPr>
        <a:xfrm>
          <a:off x="3794734" y="1835031"/>
          <a:ext cx="1060468" cy="7667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10000"/>
            </a:spcAft>
          </a:pPr>
          <a:r>
            <a:rPr lang="en-US" sz="1200" kern="1200" dirty="0" smtClean="0"/>
            <a:t>Labs</a:t>
          </a:r>
          <a:endParaRPr lang="en-US" sz="1200" kern="1200" dirty="0"/>
        </a:p>
      </dsp:txBody>
      <dsp:txXfrm>
        <a:off x="3794734" y="1835031"/>
        <a:ext cx="1060468" cy="766707"/>
      </dsp:txXfrm>
    </dsp:sp>
    <dsp:sp modelId="{CBAB6A87-0011-4933-80B7-5CE3A48E1B04}">
      <dsp:nvSpPr>
        <dsp:cNvPr id="0" name=""/>
        <dsp:cNvSpPr/>
      </dsp:nvSpPr>
      <dsp:spPr>
        <a:xfrm>
          <a:off x="2359216" y="2585526"/>
          <a:ext cx="792204" cy="792038"/>
        </a:xfrm>
        <a:prstGeom prst="ellipse">
          <a:avLst/>
        </a:prstGeom>
        <a:solidFill>
          <a:schemeClr val="accent5">
            <a:tint val="50000"/>
            <a:hueOff val="-10682366"/>
            <a:satOff val="47617"/>
            <a:lumOff val="4207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3CAA8C4-44C1-4B2D-833F-9904D0B61BDA}">
      <dsp:nvSpPr>
        <dsp:cNvPr id="0" name=""/>
        <dsp:cNvSpPr/>
      </dsp:nvSpPr>
      <dsp:spPr>
        <a:xfrm>
          <a:off x="3211758" y="2601738"/>
          <a:ext cx="1060468" cy="7667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10000"/>
            </a:spcAft>
          </a:pPr>
          <a:r>
            <a:rPr lang="en-US" sz="1200" kern="1200" dirty="0" smtClean="0"/>
            <a:t>Demographics</a:t>
          </a:r>
          <a:endParaRPr lang="en-US" sz="1200" kern="1200" dirty="0"/>
        </a:p>
      </dsp:txBody>
      <dsp:txXfrm>
        <a:off x="3211758" y="2601738"/>
        <a:ext cx="1060468" cy="7667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FCCEF7-CD0E-477E-8231-1B2E2CD08837}">
      <dsp:nvSpPr>
        <dsp:cNvPr id="0" name=""/>
        <dsp:cNvSpPr/>
      </dsp:nvSpPr>
      <dsp:spPr>
        <a:xfrm>
          <a:off x="3680346" y="556051"/>
          <a:ext cx="1472967" cy="1473239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A6163D-5424-4714-9DE2-31F173CD9922}">
      <dsp:nvSpPr>
        <dsp:cNvPr id="0" name=""/>
        <dsp:cNvSpPr/>
      </dsp:nvSpPr>
      <dsp:spPr>
        <a:xfrm>
          <a:off x="3729253" y="605168"/>
          <a:ext cx="1375153" cy="1375006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err="1" smtClean="0">
              <a:ln>
                <a:solidFill>
                  <a:schemeClr val="accent1">
                    <a:alpha val="0"/>
                  </a:schemeClr>
                </a:solidFill>
              </a:ln>
            </a:rPr>
            <a:t>DASH_OBSERVATION</a:t>
          </a:r>
          <a:endParaRPr lang="en-US" sz="800" kern="1200" dirty="0">
            <a:ln>
              <a:solidFill>
                <a:schemeClr val="accent1">
                  <a:alpha val="0"/>
                </a:schemeClr>
              </a:solidFill>
            </a:ln>
          </a:endParaRPr>
        </a:p>
      </dsp:txBody>
      <dsp:txXfrm>
        <a:off x="3925841" y="801634"/>
        <a:ext cx="981978" cy="982073"/>
      </dsp:txXfrm>
    </dsp:sp>
    <dsp:sp modelId="{1CD59AE7-1674-459E-B52B-1C726A25B514}">
      <dsp:nvSpPr>
        <dsp:cNvPr id="0" name=""/>
        <dsp:cNvSpPr/>
      </dsp:nvSpPr>
      <dsp:spPr>
        <a:xfrm rot="2700000">
          <a:off x="2159766" y="557832"/>
          <a:ext cx="1469419" cy="1469419"/>
        </a:xfrm>
        <a:prstGeom prst="teardrop">
          <a:avLst>
            <a:gd name="adj" fmla="val 10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2AEB82-D5E7-4FEA-AD86-9FB5E1AF9D17}">
      <dsp:nvSpPr>
        <dsp:cNvPr id="0" name=""/>
        <dsp:cNvSpPr/>
      </dsp:nvSpPr>
      <dsp:spPr>
        <a:xfrm>
          <a:off x="2206899" y="605168"/>
          <a:ext cx="1375153" cy="1375006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n>
                <a:solidFill>
                  <a:schemeClr val="accent1">
                    <a:alpha val="0"/>
                  </a:schemeClr>
                </a:solidFill>
              </a:ln>
            </a:rPr>
            <a:t>DASH_ONTOLOGY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n>
                <a:solidFill>
                  <a:schemeClr val="accent1">
                    <a:alpha val="0"/>
                  </a:schemeClr>
                </a:solidFill>
              </a:ln>
            </a:rPr>
            <a:t>DASH_ONT_NODES</a:t>
          </a:r>
          <a:endParaRPr lang="en-US" sz="800" kern="1200" dirty="0">
            <a:ln>
              <a:solidFill>
                <a:schemeClr val="accent1">
                  <a:alpha val="0"/>
                </a:schemeClr>
              </a:solidFill>
            </a:ln>
          </a:endParaRPr>
        </a:p>
      </dsp:txBody>
      <dsp:txXfrm>
        <a:off x="2403487" y="801634"/>
        <a:ext cx="981978" cy="982073"/>
      </dsp:txXfrm>
    </dsp:sp>
    <dsp:sp modelId="{FC708F36-0649-4AA8-B209-E5D92A147256}">
      <dsp:nvSpPr>
        <dsp:cNvPr id="0" name=""/>
        <dsp:cNvSpPr/>
      </dsp:nvSpPr>
      <dsp:spPr>
        <a:xfrm rot="2700000">
          <a:off x="637412" y="557832"/>
          <a:ext cx="1469419" cy="1469419"/>
        </a:xfrm>
        <a:prstGeom prst="teardrop">
          <a:avLst>
            <a:gd name="adj" fmla="val 10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01D9A6-A277-4B09-BCDD-CA5B68BAB51B}">
      <dsp:nvSpPr>
        <dsp:cNvPr id="0" name=""/>
        <dsp:cNvSpPr/>
      </dsp:nvSpPr>
      <dsp:spPr>
        <a:xfrm>
          <a:off x="684545" y="614697"/>
          <a:ext cx="1375153" cy="1375006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err="1" smtClean="0">
              <a:ln>
                <a:solidFill>
                  <a:schemeClr val="accent1">
                    <a:alpha val="0"/>
                  </a:schemeClr>
                </a:solidFill>
              </a:ln>
            </a:rPr>
            <a:t>OBSERVATION_FACT</a:t>
          </a:r>
          <a:endParaRPr lang="en-US" sz="800" kern="1200">
            <a:ln>
              <a:solidFill>
                <a:schemeClr val="accent1">
                  <a:alpha val="0"/>
                </a:schemeClr>
              </a:solidFill>
            </a:ln>
          </a:endParaRPr>
        </a:p>
      </dsp:txBody>
      <dsp:txXfrm>
        <a:off x="881133" y="811163"/>
        <a:ext cx="981978" cy="98207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A99EFB-502D-440F-A060-C0E66FF91488}">
      <dsp:nvSpPr>
        <dsp:cNvPr id="0" name=""/>
        <dsp:cNvSpPr/>
      </dsp:nvSpPr>
      <dsp:spPr>
        <a:xfrm>
          <a:off x="872676" y="0"/>
          <a:ext cx="891864" cy="892000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1C8730B-7926-42F3-BEE9-D453F2EC9DE4}">
      <dsp:nvSpPr>
        <dsp:cNvPr id="0" name=""/>
        <dsp:cNvSpPr/>
      </dsp:nvSpPr>
      <dsp:spPr>
        <a:xfrm>
          <a:off x="1069807" y="322039"/>
          <a:ext cx="495592" cy="247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n/>
            </a:rPr>
            <a:t>Ontology</a:t>
          </a:r>
          <a:endParaRPr lang="en-US" sz="800" kern="1200">
            <a:ln/>
          </a:endParaRPr>
        </a:p>
      </dsp:txBody>
      <dsp:txXfrm>
        <a:off x="1069807" y="322039"/>
        <a:ext cx="495592" cy="247736"/>
      </dsp:txXfrm>
    </dsp:sp>
    <dsp:sp modelId="{DEB6FD18-3053-4423-8E1D-16D0DFE64566}">
      <dsp:nvSpPr>
        <dsp:cNvPr id="0" name=""/>
        <dsp:cNvSpPr/>
      </dsp:nvSpPr>
      <dsp:spPr>
        <a:xfrm>
          <a:off x="624963" y="512520"/>
          <a:ext cx="891864" cy="892000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tint val="50000"/>
                <a:satMod val="300000"/>
              </a:schemeClr>
            </a:gs>
            <a:gs pos="35000">
              <a:schemeClr val="accent2">
                <a:hueOff val="2340759"/>
                <a:satOff val="-2919"/>
                <a:lumOff val="686"/>
                <a:alphaOff val="0"/>
                <a:tint val="37000"/>
                <a:satMod val="30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2083678-CC24-45E8-835E-189975E0AF3E}">
      <dsp:nvSpPr>
        <dsp:cNvPr id="0" name=""/>
        <dsp:cNvSpPr/>
      </dsp:nvSpPr>
      <dsp:spPr>
        <a:xfrm>
          <a:off x="823100" y="837524"/>
          <a:ext cx="495592" cy="247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n/>
            </a:rPr>
            <a:t>Dynamic query</a:t>
          </a:r>
          <a:endParaRPr lang="en-US" sz="800" kern="1200" dirty="0">
            <a:ln/>
          </a:endParaRPr>
        </a:p>
      </dsp:txBody>
      <dsp:txXfrm>
        <a:off x="823100" y="837524"/>
        <a:ext cx="495592" cy="247736"/>
      </dsp:txXfrm>
    </dsp:sp>
    <dsp:sp modelId="{630B9197-B579-486E-9A4D-593CDF3CF065}">
      <dsp:nvSpPr>
        <dsp:cNvPr id="0" name=""/>
        <dsp:cNvSpPr/>
      </dsp:nvSpPr>
      <dsp:spPr>
        <a:xfrm>
          <a:off x="936153" y="1086372"/>
          <a:ext cx="766250" cy="766557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tint val="50000"/>
                <a:satMod val="300000"/>
              </a:schemeClr>
            </a:gs>
            <a:gs pos="35000">
              <a:schemeClr val="accent2">
                <a:hueOff val="4681519"/>
                <a:satOff val="-5839"/>
                <a:lumOff val="1373"/>
                <a:alphaOff val="0"/>
                <a:tint val="37000"/>
                <a:satMod val="30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00907B7-8D0C-4A98-BE14-A9D3726E5E07}">
      <dsp:nvSpPr>
        <dsp:cNvPr id="0" name=""/>
        <dsp:cNvSpPr/>
      </dsp:nvSpPr>
      <dsp:spPr>
        <a:xfrm>
          <a:off x="1070980" y="1353750"/>
          <a:ext cx="495592" cy="247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err="1" smtClean="0">
              <a:ln/>
            </a:rPr>
            <a:t>DASH_visit</a:t>
          </a:r>
          <a:endParaRPr lang="en-US" sz="800" kern="1200" dirty="0">
            <a:ln/>
          </a:endParaRPr>
        </a:p>
      </dsp:txBody>
      <dsp:txXfrm>
        <a:off x="1070980" y="1353750"/>
        <a:ext cx="495592" cy="24773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FCCEF7-CD0E-477E-8231-1B2E2CD08837}">
      <dsp:nvSpPr>
        <dsp:cNvPr id="0" name=""/>
        <dsp:cNvSpPr/>
      </dsp:nvSpPr>
      <dsp:spPr>
        <a:xfrm>
          <a:off x="3680346" y="556051"/>
          <a:ext cx="1472967" cy="1473239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A6163D-5424-4714-9DE2-31F173CD9922}">
      <dsp:nvSpPr>
        <dsp:cNvPr id="0" name=""/>
        <dsp:cNvSpPr/>
      </dsp:nvSpPr>
      <dsp:spPr>
        <a:xfrm>
          <a:off x="3729253" y="605168"/>
          <a:ext cx="1375153" cy="1375006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err="1" smtClean="0">
              <a:ln>
                <a:solidFill>
                  <a:schemeClr val="accent1">
                    <a:alpha val="0"/>
                  </a:schemeClr>
                </a:solidFill>
              </a:ln>
            </a:rPr>
            <a:t>DASH_OBSERVATION</a:t>
          </a:r>
          <a:endParaRPr lang="en-US" sz="800" kern="1200" dirty="0">
            <a:ln>
              <a:solidFill>
                <a:schemeClr val="accent1">
                  <a:alpha val="0"/>
                </a:schemeClr>
              </a:solidFill>
            </a:ln>
          </a:endParaRPr>
        </a:p>
      </dsp:txBody>
      <dsp:txXfrm>
        <a:off x="3925841" y="801634"/>
        <a:ext cx="981978" cy="982073"/>
      </dsp:txXfrm>
    </dsp:sp>
    <dsp:sp modelId="{1CD59AE7-1674-459E-B52B-1C726A25B514}">
      <dsp:nvSpPr>
        <dsp:cNvPr id="0" name=""/>
        <dsp:cNvSpPr/>
      </dsp:nvSpPr>
      <dsp:spPr>
        <a:xfrm rot="2700000">
          <a:off x="2159766" y="557832"/>
          <a:ext cx="1469419" cy="1469419"/>
        </a:xfrm>
        <a:prstGeom prst="teardrop">
          <a:avLst>
            <a:gd name="adj" fmla="val 10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2AEB82-D5E7-4FEA-AD86-9FB5E1AF9D17}">
      <dsp:nvSpPr>
        <dsp:cNvPr id="0" name=""/>
        <dsp:cNvSpPr/>
      </dsp:nvSpPr>
      <dsp:spPr>
        <a:xfrm>
          <a:off x="2206899" y="605168"/>
          <a:ext cx="1375153" cy="1375006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n>
                <a:solidFill>
                  <a:schemeClr val="accent1">
                    <a:alpha val="0"/>
                  </a:schemeClr>
                </a:solidFill>
              </a:ln>
            </a:rPr>
            <a:t>DASH_ONTOLOGY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n>
                <a:solidFill>
                  <a:schemeClr val="accent1">
                    <a:alpha val="0"/>
                  </a:schemeClr>
                </a:solidFill>
              </a:ln>
            </a:rPr>
            <a:t>DASH_ONT_NODES</a:t>
          </a:r>
          <a:endParaRPr lang="en-US" sz="800" kern="1200" dirty="0">
            <a:ln>
              <a:solidFill>
                <a:schemeClr val="accent1">
                  <a:alpha val="0"/>
                </a:schemeClr>
              </a:solidFill>
            </a:ln>
          </a:endParaRPr>
        </a:p>
      </dsp:txBody>
      <dsp:txXfrm>
        <a:off x="2403487" y="801634"/>
        <a:ext cx="981978" cy="982073"/>
      </dsp:txXfrm>
    </dsp:sp>
    <dsp:sp modelId="{FC708F36-0649-4AA8-B209-E5D92A147256}">
      <dsp:nvSpPr>
        <dsp:cNvPr id="0" name=""/>
        <dsp:cNvSpPr/>
      </dsp:nvSpPr>
      <dsp:spPr>
        <a:xfrm rot="2700000">
          <a:off x="637412" y="557832"/>
          <a:ext cx="1469419" cy="1469419"/>
        </a:xfrm>
        <a:prstGeom prst="teardrop">
          <a:avLst>
            <a:gd name="adj" fmla="val 10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01D9A6-A277-4B09-BCDD-CA5B68BAB51B}">
      <dsp:nvSpPr>
        <dsp:cNvPr id="0" name=""/>
        <dsp:cNvSpPr/>
      </dsp:nvSpPr>
      <dsp:spPr>
        <a:xfrm>
          <a:off x="684545" y="605168"/>
          <a:ext cx="1375153" cy="1375006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err="1" smtClean="0">
              <a:ln>
                <a:solidFill>
                  <a:schemeClr val="accent1">
                    <a:alpha val="0"/>
                  </a:schemeClr>
                </a:solidFill>
              </a:ln>
            </a:rPr>
            <a:t>PATIENT_DIMENSION</a:t>
          </a:r>
          <a:endParaRPr lang="en-US" sz="800" kern="1200">
            <a:ln>
              <a:solidFill>
                <a:schemeClr val="accent1">
                  <a:alpha val="0"/>
                </a:schemeClr>
              </a:solidFill>
            </a:ln>
          </a:endParaRPr>
        </a:p>
      </dsp:txBody>
      <dsp:txXfrm>
        <a:off x="881133" y="801634"/>
        <a:ext cx="981978" cy="9820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RadialPictureList">
  <dgm:title val="Radial Picture List"/>
  <dgm:desc val="Use to show relationships to a central idea. The Level 1 shape contains text and all Level 2 shapes contain a picture with corresponding text. Limited to four Level 2 pictures.  Unused pictures do not appear, but remain available if you switch layouts. Works best with a small amount of Level 2 text."/>
  <dgm:catLst>
    <dgm:cat type="picture" pri="2500"/>
    <dgm:cat type="officeonline" pri="2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10" destId="14" srcOrd="3" destOrd="0"/>
      </dgm:cxnLst>
      <dgm:bg/>
      <dgm:whole/>
    </dgm:dataModel>
  </dgm:clrData>
  <dgm:layoutNode name="Name0">
    <dgm:varLst>
      <dgm:chMax val="1"/>
      <dgm:chPref val="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Child1" refType="w" fact="0.76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5661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6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l" for="ch" forName="Parent" refType="w" fact="0.1777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l" for="ch" forName="Image1" refType="w" fact="0.5531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l" for="ch" forName="Image2" refType="w" fact="0.5531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l" for="ch" forName="Child1" refType="w" fact="0.7529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l" for="ch" forName="Child2" refType="w" fact="0.7529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7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" refType="w" fact="0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l" for="ch" forName="Parent" refType="w" fact="0.1726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l" for="ch" forName="Image1" refType="w" fact="0.4968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l" for="ch" forName="Image2" refType="w" fact="0.5661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l" for="ch" forName="Image3" refType="w" fact="0.4968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l" for="ch" forName="Child1" refType="w" fact="0.6897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l" for="ch" forName="Child2" refType="w" fact="0.76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l" for="ch" forName="Child3" refType="w" fact="0.6897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8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" refType="w" fact="0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l" for="ch" forName="Parent" refType="w" fact="0.1756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l" for="ch" forName="Image1" refType="w" fact="0.42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l" for="ch" forName="Image2" refType="w" fact="0.5598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l" for="ch" forName="Image3" refType="w" fact="0.5591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l" for="ch" forName="Image4" refType="w" fact="0.42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l" for="ch" forName="Child1" refType="w" fact="0.6214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l" for="ch" forName="Child2" refType="w" fact="0.7557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l" for="ch" forName="Child3" refType="w" fact="0.7557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l" for="ch" forName="Child4" refType="w" fact="0.6214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if>
      <dgm:else name="Name9">
        <dgm:choose name="Name10">
          <dgm:if name="Name11" axis="ch ch" ptType="node node" st="1 1" cnt="1 0" func="cnt" op="equ" val="0">
            <dgm:alg type="composite">
              <dgm:param type="ar" val="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2" axis="ch ch" ptType="node node" st="1 1" cnt="1 0" func="cnt" op="equ" val="1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Child1" refType="w" fact="0.24"/>
              <dgm:constr type="t" for="ch" forName="Child1" refType="h" fact="0.3739"/>
              <dgm:constr type="w" for="ch" forName="Child1" refType="w" fact="0.24"/>
              <dgm:constr type="h" for="ch" forName="Child1" refType="h" fact="0.255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4339"/>
              <dgm:constr type="t" for="ch" forName="Image1" refType="h" fact="0.3744"/>
              <dgm:constr type="w" for="ch" forName="Image1" refType="w" fact="0.1793"/>
              <dgm:constr type="h" for="ch" forName="Image1" refType="h" fact="0.255"/>
            </dgm:constrLst>
          </dgm:if>
          <dgm:if name="Name13" axis="ch ch" ptType="node node" st="1 1" cnt="1 0" func="cnt" op="equ" val="2">
            <dgm:alg type="composite">
              <dgm:param type="ar" val="1.381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946"/>
              <dgm:constr type="h" for="ch" forName="Accent" refType="h"/>
              <dgm:constr type="r" for="ch" forName="Parent" refType="w" fact="0.8223"/>
              <dgm:constr type="t" for="ch" forName="Parent" refType="h" fact="0.2646"/>
              <dgm:constr type="w" for="ch" forName="Parent" refType="w" fact="0.3446"/>
              <dgm:constr type="h" for="ch" forName="Parent" refType="h" fact="0.4759"/>
              <dgm:constr type="r" for="ch" forName="Image1" refType="w" fact="0.4469"/>
              <dgm:constr type="t" for="ch" forName="Image1" refType="h" fact="0.1585"/>
              <dgm:constr type="w" for="ch" forName="Image1" refType="w" fact="0.1846"/>
              <dgm:constr type="h" for="ch" forName="Image1" refType="h" fact="0.255"/>
              <dgm:constr type="r" for="ch" forName="Image2" refType="w" fact="0.4469"/>
              <dgm:constr type="t" for="ch" forName="Image2" refType="h" fact="0.5624"/>
              <dgm:constr type="w" for="ch" forName="Image2" refType="w" fact="0.1846"/>
              <dgm:constr type="h" for="ch" forName="Image2" refType="h" fact="0.255"/>
              <dgm:constr type="r" for="ch" forName="Child1" refType="w" fact="0.2471"/>
              <dgm:constr type="t" for="ch" forName="Child1" refType="h" fact="0.1618"/>
              <dgm:constr type="w" for="ch" forName="Child1" refType="w" fact="0.2471"/>
              <dgm:constr type="h" for="ch" forName="Child1" refType="h" fact="0.2468"/>
              <dgm:constr type="r" for="ch" forName="Child2" refType="w" fact="0.2471"/>
              <dgm:constr type="t" for="ch" forName="Child2" refType="h" fact="0.5657"/>
              <dgm:constr type="w" for="ch" forName="Child2" refType="w" fact="0.2471"/>
              <dgm:constr type="h" for="ch" forName="Child2" refType="h" fact="0.2468"/>
            </dgm:constrLst>
          </dgm:if>
          <dgm:if name="Name14" axis="ch ch" ptType="node node" st="1 1" cnt="1 0" func="cnt" op="equ" val="3">
            <dgm:alg type="composite">
              <dgm:param type="ar" val="1.4218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" refType="w"/>
              <dgm:constr type="t" for="ch" forName="Accent" refType="h" fact="0"/>
              <dgm:constr type="w" for="ch" forName="Accent" refType="w" fact="0.6747"/>
              <dgm:constr type="h" for="ch" forName="Accent" refType="h"/>
              <dgm:constr type="r" for="ch" forName="Parent" refType="w" fact="0.8274"/>
              <dgm:constr type="t" for="ch" forName="Parent" refType="h" fact="0.2646"/>
              <dgm:constr type="w" for="ch" forName="Parent" refType="w" fact="0.3347"/>
              <dgm:constr type="h" for="ch" forName="Parent" refType="h" fact="0.4759"/>
              <dgm:constr type="r" for="ch" forName="Image1" refType="w" fact="0.5032"/>
              <dgm:constr type="t" for="ch" forName="Image1" refType="h" fact="0.0843"/>
              <dgm:constr type="w" for="ch" forName="Image1" refType="w" fact="0.1793"/>
              <dgm:constr type="h" for="ch" forName="Image1" refType="h" fact="0.255"/>
              <dgm:constr type="r" for="ch" forName="Image2" refType="w" fact="0.4339"/>
              <dgm:constr type="t" for="ch" forName="Image2" refType="h" fact="0.3744"/>
              <dgm:constr type="w" for="ch" forName="Image2" refType="w" fact="0.1793"/>
              <dgm:constr type="h" for="ch" forName="Image2" refType="h" fact="0.255"/>
              <dgm:constr type="r" for="ch" forName="Image3" refType="w" fact="0.5032"/>
              <dgm:constr type="t" for="ch" forName="Image3" refType="h" fact="0.6686"/>
              <dgm:constr type="w" for="ch" forName="Image3" refType="w" fact="0.1793"/>
              <dgm:constr type="h" for="ch" forName="Image3" refType="h" fact="0.255"/>
              <dgm:constr type="r" for="ch" forName="Child1" refType="w" fact="0.3103"/>
              <dgm:constr type="t" for="ch" forName="Child1" refType="h" fact="0.0884"/>
              <dgm:constr type="w" for="ch" forName="Child1" refType="w" fact="0.24"/>
              <dgm:constr type="h" for="ch" forName="Child1" refType="h" fact="0.2468"/>
              <dgm:constr type="r" for="ch" forName="Child2" refType="w" fact="0.24"/>
              <dgm:constr type="t" for="ch" forName="Child2" refType="h" fact="0.378"/>
              <dgm:constr type="w" for="ch" forName="Child2" refType="w" fact="0.24"/>
              <dgm:constr type="h" for="ch" forName="Child2" refType="h" fact="0.2468"/>
              <dgm:constr type="r" for="ch" forName="Child3" refType="w" fact="0.3103"/>
              <dgm:constr type="t" for="ch" forName="Child3" refType="h" fact="0.6738"/>
              <dgm:constr type="w" for="ch" forName="Child3" refType="w" fact="0.24"/>
              <dgm:constr type="h" for="ch" forName="Child3" refType="h" fact="0.2468"/>
            </dgm:constrLst>
          </dgm:if>
          <dgm:else name="Name15">
            <dgm:alg type="composite">
              <dgm:param type="ar" val="1.2852"/>
            </dgm:alg>
            <dgm:constrLst>
              <dgm:constr type="primFontSz" for="des" forName="Child1" val="65"/>
              <dgm:constr type="primFontSz" for="des" forName="Parent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" refType="w"/>
              <dgm:constr type="t" for="ch" forName="Accent" refType="h" fact="0.0361"/>
              <dgm:constr type="w" for="ch" forName="Accent" refType="w" fact="0.6865"/>
              <dgm:constr type="h" for="ch" forName="Accent" refType="h" fact="0.9197"/>
              <dgm:constr type="r" for="ch" forName="Parent" refType="w" fact="0.8244"/>
              <dgm:constr type="t" for="ch" forName="Parent" refType="h" fact="0.2795"/>
              <dgm:constr type="w" for="ch" forName="Parent" refType="w" fact="0.3406"/>
              <dgm:constr type="h" for="ch" forName="Parent" refType="h" fact="0.4377"/>
              <dgm:constr type="r" for="ch" forName="Image1" refType="w" fact="0.575"/>
              <dgm:constr type="t" for="ch" forName="Image1" refType="h" fact="0"/>
              <dgm:constr type="w" for="ch" forName="Image1" refType="w" fact="0.1825"/>
              <dgm:constr type="h" for="ch" forName="Image1" refType="h" fact="0.2345"/>
              <dgm:constr type="r" for="ch" forName="Image2" refType="w" fact="0.4402"/>
              <dgm:constr type="t" for="ch" forName="Image2" refType="h" fact="0.2184"/>
              <dgm:constr type="w" for="ch" forName="Image2" refType="w" fact="0.1825"/>
              <dgm:constr type="h" for="ch" forName="Image2" refType="h" fact="0.2345"/>
              <dgm:constr type="r" for="ch" forName="Image3" refType="w" fact="0.4409"/>
              <dgm:constr type="t" for="ch" forName="Image3" refType="h" fact="0.5395"/>
              <dgm:constr type="w" for="ch" forName="Image3" refType="w" fact="0.1825"/>
              <dgm:constr type="h" for="ch" forName="Image3" refType="h" fact="0.2345"/>
              <dgm:constr type="r" for="ch" forName="Image4" refType="w" fact="0.575"/>
              <dgm:constr type="t" for="ch" forName="Image4" refType="h" fact="0.7655"/>
              <dgm:constr type="w" for="ch" forName="Image4" refType="w" fact="0.1825"/>
              <dgm:constr type="h" for="ch" forName="Image4" refType="h" fact="0.2345"/>
              <dgm:constr type="r" for="ch" forName="Child1" refType="w" fact="0.3786"/>
              <dgm:constr type="t" for="ch" forName="Child1" refType="h" fact="0.003"/>
              <dgm:constr type="w" for="ch" forName="Child1" refType="w" fact="0.2443"/>
              <dgm:constr type="h" for="ch" forName="Child1" refType="h" fact="0.227"/>
              <dgm:constr type="r" for="ch" forName="Child2" refType="w" fact="0.2443"/>
              <dgm:constr type="t" for="ch" forName="Child2" refType="h" fact="0.2225"/>
              <dgm:constr type="w" for="ch" forName="Child2" refType="w" fact="0.2443"/>
              <dgm:constr type="h" for="ch" forName="Child2" refType="h" fact="0.227"/>
              <dgm:constr type="r" for="ch" forName="Child3" refType="w" fact="0.2443"/>
              <dgm:constr type="t" for="ch" forName="Child3" refType="h" fact="0.5433"/>
              <dgm:constr type="w" for="ch" forName="Child3" refType="w" fact="0.2443"/>
              <dgm:constr type="h" for="ch" forName="Child3" refType="h" fact="0.227"/>
              <dgm:constr type="r" for="ch" forName="Child4" refType="w" fact="0.3786"/>
              <dgm:constr type="t" for="ch" forName="Child4" refType="h" fact="0.7703"/>
              <dgm:constr type="w" for="ch" forName="Child4" refType="w" fact="0.2443"/>
              <dgm:constr type="h" for="ch" forName="Child4" refType="h" fact="0.227"/>
            </dgm:constrLst>
          </dgm:else>
        </dgm:choose>
      </dgm:else>
    </dgm:choose>
    <dgm:forEach name="wrapper" axis="self" ptType="parTrans">
      <dgm:forEach name="ImageRepeat" axis="self">
        <dgm:layoutNode name="Image" styleLbl="fgImgPlace1">
          <dgm:alg type="sp"/>
          <dgm:shape xmlns:r="http://schemas.openxmlformats.org/officeDocument/2006/relationships" type="ellipse" r:blip="" blipPhldr="1">
            <dgm:adjLst/>
          </dgm:shape>
          <dgm:presOf/>
        </dgm:layoutNode>
      </dgm:forEach>
    </dgm:forEach>
    <dgm:forEach name="Name16" axis="ch" ptType="node" cnt="1">
      <dgm:layoutNode name="Parent" styleLbl="node1">
        <dgm:varLst>
          <dgm:chMax val="4"/>
          <dgm:chPref val="3"/>
        </dgm:varLst>
        <dgm:alg type="tx"/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7" axis="ch ch" ptType="node node" st="1 1" cnt="1 1">
      <dgm:layoutNode name="Accent" styleLbl="node1">
        <dgm:alg type="sp"/>
        <dgm:choose name="Name18">
          <dgm:if name="Name19" func="var" arg="dir" op="equ" val="norm">
            <dgm:choose name="Name20">
              <dgm:if name="Name21" axis="followSib" ptType="node" func="cnt" op="equ" val="0">
                <dgm:shape xmlns:r="http://schemas.openxmlformats.org/officeDocument/2006/relationships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2" axis="followSib" ptType="node" func="cnt" op="equ" val="1">
                <dgm:shape xmlns:r="http://schemas.openxmlformats.org/officeDocument/2006/relationships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3" axis="followSib" ptType="node" func="cnt" op="equ" val="2">
                <dgm:shape xmlns:r="http://schemas.openxmlformats.org/officeDocument/2006/relationships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24">
                <dgm:shape xmlns:r="http://schemas.openxmlformats.org/officeDocument/2006/relationships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if>
          <dgm:else name="Name25">
            <dgm:choose name="Name26">
              <dgm:if name="Name27" axis="followSib" ptType="node" func="cnt" op="equ" val="0">
                <dgm:shape xmlns:r="http://schemas.openxmlformats.org/officeDocument/2006/relationships" rot="180" type="blockArc" r:blip="">
                  <dgm:adjLst>
                    <dgm:adj idx="1" val="-49.0368"/>
                    <dgm:adj idx="2" val="49.4265"/>
                    <dgm:adj idx="3" val="0.0564"/>
                  </dgm:adjLst>
                </dgm:shape>
              </dgm:if>
              <dgm:if name="Name28" axis="followSib" ptType="node" func="cnt" op="equ" val="1">
                <dgm:shape xmlns:r="http://schemas.openxmlformats.org/officeDocument/2006/relationships" rot="180" type="blockArc" r:blip="">
                  <dgm:adjLst>
                    <dgm:adj idx="1" val="-64.2028"/>
                    <dgm:adj idx="2" val="64.5456"/>
                    <dgm:adj idx="3" val="0.0558"/>
                  </dgm:adjLst>
                </dgm:shape>
              </dgm:if>
              <dgm:if name="Name29" axis="followSib" ptType="node" func="cnt" op="equ" val="2">
                <dgm:shape xmlns:r="http://schemas.openxmlformats.org/officeDocument/2006/relationships" rot="180" type="blockArc" r:blip="">
                  <dgm:adjLst>
                    <dgm:adj idx="1" val="-67.8702"/>
                    <dgm:adj idx="2" val="68.6519"/>
                    <dgm:adj idx="3" val="0.0575"/>
                  </dgm:adjLst>
                </dgm:shape>
              </dgm:if>
              <dgm:else name="Name30">
                <dgm:shape xmlns:r="http://schemas.openxmlformats.org/officeDocument/2006/relationships" rot="180" type="blockArc" r:blip="">
                  <dgm:adjLst>
                    <dgm:adj idx="1" val="-84.8426"/>
                    <dgm:adj idx="2" val="84.8009"/>
                    <dgm:adj idx="3" val="0.0524"/>
                  </dgm:adjLst>
                </dgm:shape>
              </dgm:else>
            </dgm:choose>
          </dgm:else>
        </dgm:choose>
        <dgm:presOf/>
      </dgm:layoutNode>
      <dgm:layoutNode name="Image1" styleLbl="fgImgPlace1">
        <dgm:alg type="sp"/>
        <dgm:shape xmlns:r="http://schemas.openxmlformats.org/officeDocument/2006/relationships" type="ellipse" r:blip="" blipPhldr="1">
          <dgm:adjLst/>
        </dgm:shape>
        <dgm:presOf/>
      </dgm:layoutNode>
      <dgm:layoutNode name="Child1" styleLbl="revTx">
        <dgm:varLst>
          <dgm:chMax val="0"/>
          <dgm:chPref val="0"/>
          <dgm:bulletEnabled val="1"/>
        </dgm:varLst>
        <dgm:choose name="Name31">
          <dgm:if name="Name3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4" axis="ch ch" ptType="node node" st="1 2" cnt="1 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35" ref="ImageRepeat"/>
      </dgm:layoutNode>
      <dgm:layoutNode name="Child2" styleLbl="revTx">
        <dgm:varLst>
          <dgm:chMax val="0"/>
          <dgm:chPref val="0"/>
          <dgm:bulletEnabled val="1"/>
        </dgm:varLst>
        <dgm:choose name="Name36">
          <dgm:if name="Name3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3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9" axis="ch ch" ptType="node node" st="1 3" cnt="1 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40" ref="ImageRepeat"/>
      </dgm:layoutNode>
      <dgm:layoutNode name="Child3" styleLbl="revTx">
        <dgm:varLst>
          <dgm:chMax val="0"/>
          <dgm:chPref val="0"/>
          <dgm:bulletEnabled val="1"/>
        </dgm:varLst>
        <dgm:choose name="Name41">
          <dgm:if name="Name42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3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4" axis="ch ch" ptType="node node" st="1 4" cnt="1 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45" ref="ImageRepeat"/>
      </dgm:layoutNode>
      <dgm:layoutNode name="Child4" styleLbl="revTx">
        <dgm:varLst>
          <dgm:chMax val="0"/>
          <dgm:chPref val="0"/>
          <dgm:bulletEnabled val="1"/>
        </dgm:varLst>
        <dgm:choose name="Name46">
          <dgm:if name="Name47" func="var" arg="dir" op="equ" val="norm">
            <dgm:alg type="tx">
              <dgm:param type="parTxLTRAlign" val="l"/>
              <dgm:param type="shpTxLTRAlignCh" val="l"/>
              <dgm:param type="parTxRTLAlign" val="l"/>
              <dgm:param type="shpTxRTLAlignCh" val="l"/>
              <dgm:param type="lnSpAfParP" val="10"/>
            </dgm:alg>
          </dgm:if>
          <dgm:else name="Name48">
            <dgm:alg type="tx">
              <dgm:param type="parTxLTRAlign" val="r"/>
              <dgm:param type="shpTxLTRAlignCh" val="r"/>
              <dgm:param type="parTxRTLAlign" val="r"/>
              <dgm:param type="shpTxRTLAlignCh" val="r"/>
              <dgm:param type="lnSpAfParP" val="10"/>
            </dgm:alg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2017-01-13T00:00:00</PublishDate>
  <Abstract/>
  <CompanyAddress>CTSI Bioinformatics Department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098796-1CBB-4F69-B798-323986A39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DETQTIV - Data and Quality Service Dashboard</vt:lpstr>
    </vt:vector>
  </TitlesOfParts>
  <Company>UCLA</Company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DETQTIV - Data and Quality Service Dashboard</dc:title>
  <dc:subject>SHRINE Network Data Extraction Instructions</dc:subject>
  <dc:creator>jAVIER SANZ</dc:creator>
  <cp:keywords/>
  <dc:description/>
  <cp:lastModifiedBy>Sanz, Javier</cp:lastModifiedBy>
  <cp:revision>4</cp:revision>
  <dcterms:created xsi:type="dcterms:W3CDTF">2018-03-27T16:58:00Z</dcterms:created>
  <dcterms:modified xsi:type="dcterms:W3CDTF">2018-03-27T17:03:00Z</dcterms:modified>
</cp:coreProperties>
</file>